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D46A2" w14:textId="77777777" w:rsidR="00FD1035" w:rsidRPr="00FD1035" w:rsidRDefault="00FD1035" w:rsidP="00FD1035">
      <w:r w:rsidRPr="00FD1035">
        <w:t xml:space="preserve">Xavier </w:t>
      </w:r>
      <w:proofErr w:type="spellStart"/>
      <w:r w:rsidRPr="00FD1035">
        <w:t>Joaquinho</w:t>
      </w:r>
      <w:proofErr w:type="spellEnd"/>
    </w:p>
    <w:p w14:paraId="62FB72E4" w14:textId="77777777" w:rsidR="00FD1035" w:rsidRPr="00FD1035" w:rsidRDefault="00FD1035" w:rsidP="00FD1035">
      <w:pPr>
        <w:jc w:val="center"/>
      </w:pPr>
      <w:r w:rsidRPr="00FD1035">
        <w:rPr>
          <w:b/>
          <w:bCs/>
        </w:rPr>
        <w:t>Electricity Generation</w:t>
      </w:r>
    </w:p>
    <w:p w14:paraId="63737DF3" w14:textId="77777777" w:rsidR="00FD1035" w:rsidRPr="00FD1035" w:rsidRDefault="00FD1035" w:rsidP="00FD1035"/>
    <w:p w14:paraId="60B3CD69" w14:textId="77777777" w:rsidR="00FD1035" w:rsidRPr="00FD1035" w:rsidDel="00CE5FB9" w:rsidRDefault="00FD1035" w:rsidP="00FD1035">
      <w:pPr>
        <w:ind w:firstLine="720"/>
        <w:jc w:val="both"/>
        <w:rPr>
          <w:del w:id="0" w:author="Borja Rojo" w:date="2016-04-04T18:00:00Z"/>
        </w:rPr>
      </w:pPr>
      <w:r w:rsidRPr="00FD1035">
        <w:t xml:space="preserve">Electricity it is a form of energy which is generated through the flow of charged particles, such as electrons, from a high voltage point to a low voltage point in a conductor. A conductor is a material, a substance, or an element with free electrons in its atomic structure, such as copper. These free electrons move freely from one point to </w:t>
      </w:r>
      <w:commentRangeStart w:id="1"/>
      <w:r w:rsidRPr="00FD1035">
        <w:t>another</w:t>
      </w:r>
      <w:del w:id="2" w:author="Borja Rojo" w:date="2016-04-04T17:49:00Z">
        <w:r w:rsidRPr="00FD1035" w:rsidDel="002C2AAD">
          <w:delText xml:space="preserve">, </w:delText>
        </w:r>
        <w:commentRangeStart w:id="3"/>
        <w:r w:rsidRPr="00FD1035" w:rsidDel="002C2AAD">
          <w:delText>within</w:delText>
        </w:r>
        <w:commentRangeEnd w:id="3"/>
        <w:r w:rsidR="002C2AAD" w:rsidDel="002C2AAD">
          <w:rPr>
            <w:rStyle w:val="CommentReference"/>
          </w:rPr>
          <w:commentReference w:id="3"/>
        </w:r>
        <w:r w:rsidRPr="00FD1035" w:rsidDel="002C2AAD">
          <w:delText xml:space="preserve"> or</w:delText>
        </w:r>
      </w:del>
      <w:commentRangeEnd w:id="1"/>
      <w:r w:rsidR="002C2AAD">
        <w:rPr>
          <w:rStyle w:val="CommentReference"/>
        </w:rPr>
        <w:commentReference w:id="1"/>
      </w:r>
      <w:r w:rsidRPr="00FD1035">
        <w:t xml:space="preserve"> on the surface of the conductor, when these points are at a different potential. That is, when these points of the conductor are at a different value of voltage. </w:t>
      </w:r>
      <w:commentRangeStart w:id="4"/>
      <w:r w:rsidRPr="00FD1035">
        <w:t xml:space="preserve">Voltage </w:t>
      </w:r>
      <w:ins w:id="5" w:author="Borja Rojo" w:date="2016-04-04T17:50:00Z">
        <w:r w:rsidR="002C2AAD">
          <w:t>is the result of</w:t>
        </w:r>
      </w:ins>
      <w:del w:id="6" w:author="Borja Rojo" w:date="2016-04-04T17:50:00Z">
        <w:r w:rsidRPr="00FD1035" w:rsidDel="002C2AAD">
          <w:delText>is</w:delText>
        </w:r>
      </w:del>
      <w:r w:rsidRPr="00FD1035">
        <w:t xml:space="preserve"> a force that influences the flow of electrons on </w:t>
      </w:r>
      <w:del w:id="7" w:author="Borja Rojo" w:date="2016-04-04T17:51:00Z">
        <w:r w:rsidRPr="00FD1035" w:rsidDel="002C2AAD">
          <w:delText xml:space="preserve">or in </w:delText>
        </w:r>
      </w:del>
      <w:r w:rsidRPr="00FD1035">
        <w:t>a conductor,</w:t>
      </w:r>
      <w:del w:id="8" w:author="Borja Rojo" w:date="2016-04-04T17:50:00Z">
        <w:r w:rsidRPr="00FD1035" w:rsidDel="002C2AAD">
          <w:delText xml:space="preserve"> and it’s</w:delText>
        </w:r>
      </w:del>
      <w:r w:rsidRPr="00FD1035">
        <w:t xml:space="preserve"> called an electromotive force</w:t>
      </w:r>
      <w:ins w:id="9" w:author="Borja Rojo" w:date="2016-04-04T17:50:00Z">
        <w:r w:rsidR="002C2AAD">
          <w:t>, that results in an electric potential</w:t>
        </w:r>
      </w:ins>
      <w:r w:rsidRPr="00FD1035">
        <w:t>.</w:t>
      </w:r>
      <w:commentRangeEnd w:id="4"/>
      <w:r w:rsidR="002C2AAD">
        <w:rPr>
          <w:rStyle w:val="CommentReference"/>
        </w:rPr>
        <w:commentReference w:id="4"/>
      </w:r>
      <w:r w:rsidRPr="00FD1035">
        <w:t xml:space="preserve"> Electricity has a wide range of usage. It’s used for lighting, heating, </w:t>
      </w:r>
      <w:del w:id="10" w:author="Borja Rojo" w:date="2016-04-04T17:54:00Z">
        <w:r w:rsidRPr="00FD1035" w:rsidDel="002C2AAD">
          <w:delText>or</w:delText>
        </w:r>
      </w:del>
      <w:r w:rsidRPr="00FD1035">
        <w:t xml:space="preserve"> cooling houses or buildings, </w:t>
      </w:r>
      <w:del w:id="11" w:author="Borja Rojo" w:date="2016-04-04T17:54:00Z">
        <w:r w:rsidRPr="00FD1035" w:rsidDel="002C2AAD">
          <w:delText xml:space="preserve">also </w:delText>
        </w:r>
      </w:del>
      <w:r w:rsidRPr="00FD1035">
        <w:t>for refrigeration,</w:t>
      </w:r>
      <w:del w:id="12" w:author="Borja Rojo" w:date="2016-04-04T17:54:00Z">
        <w:r w:rsidRPr="00FD1035" w:rsidDel="002C2AAD">
          <w:delText xml:space="preserve"> for</w:delText>
        </w:r>
      </w:del>
      <w:r w:rsidRPr="00FD1035">
        <w:t xml:space="preserve"> operation of devices such as appliances, computers, cellphones, and</w:t>
      </w:r>
      <w:del w:id="13" w:author="Borja Rojo" w:date="2016-04-04T17:54:00Z">
        <w:r w:rsidRPr="00FD1035" w:rsidDel="002C2AAD">
          <w:delText xml:space="preserve"> for</w:delText>
        </w:r>
      </w:del>
      <w:r w:rsidRPr="00FD1035">
        <w:t xml:space="preserve"> </w:t>
      </w:r>
      <w:del w:id="14" w:author="Borja Rojo" w:date="2016-04-04T17:55:00Z">
        <w:r w:rsidRPr="00FD1035" w:rsidDel="002C2AAD">
          <w:delText xml:space="preserve">operation of </w:delText>
        </w:r>
      </w:del>
      <w:r w:rsidRPr="00FD1035">
        <w:t xml:space="preserve">machinery among others. There are different ways of generating electricity. It can be generated through coal, oil, gas, water, wind and sun. Despite </w:t>
      </w:r>
      <w:del w:id="15" w:author="Borja Rojo" w:date="2016-04-04T17:55:00Z">
        <w:r w:rsidRPr="00FD1035" w:rsidDel="002C2AAD">
          <w:delText>of different ways of production of electricity</w:delText>
        </w:r>
      </w:del>
      <w:ins w:id="16" w:author="Borja Rojo" w:date="2016-04-04T17:56:00Z">
        <w:r w:rsidR="002C2AAD">
          <w:t>the variety of ways to produce electricity</w:t>
        </w:r>
      </w:ins>
      <w:r w:rsidRPr="00FD1035">
        <w:t xml:space="preserve">, each form of production presents advantages and disadvantages. </w:t>
      </w:r>
      <w:commentRangeStart w:id="17"/>
      <w:r w:rsidRPr="00FD1035">
        <w:t xml:space="preserve">This paper focuses on the production of electricity through water and wind. </w:t>
      </w:r>
      <w:commentRangeEnd w:id="17"/>
      <w:r w:rsidR="00E405F5">
        <w:rPr>
          <w:rStyle w:val="CommentReference"/>
        </w:rPr>
        <w:commentReference w:id="17"/>
      </w:r>
      <w:r w:rsidRPr="00FD1035">
        <w:t>It talks about the process involved</w:t>
      </w:r>
      <w:del w:id="18" w:author="Borja Rojo" w:date="2016-04-04T17:57:00Z">
        <w:r w:rsidRPr="00FD1035" w:rsidDel="002C2AAD">
          <w:delText xml:space="preserve"> in</w:delText>
        </w:r>
      </w:del>
      <w:r w:rsidRPr="00FD1035">
        <w:t xml:space="preserve"> for the production of electricity. It also touches on advantages and disadvantages in producing electricity through water and wind, the cost involved for humans</w:t>
      </w:r>
      <w:ins w:id="19" w:author="Borja Rojo" w:date="2016-04-04T17:57:00Z">
        <w:r w:rsidR="002C2AAD">
          <w:t>,</w:t>
        </w:r>
      </w:ins>
      <w:r w:rsidRPr="00FD1035">
        <w:t xml:space="preserve"> and attempts to suggest which one is better than the other between these two forms of production.</w:t>
      </w:r>
    </w:p>
    <w:p w14:paraId="6CDC11D4" w14:textId="77777777" w:rsidR="00FD1035" w:rsidRPr="00FD1035" w:rsidRDefault="00FD1035" w:rsidP="00CE5FB9">
      <w:pPr>
        <w:ind w:firstLine="720"/>
        <w:jc w:val="both"/>
        <w:pPrChange w:id="20" w:author="Borja Rojo" w:date="2016-04-04T18:00:00Z">
          <w:pPr>
            <w:jc w:val="both"/>
          </w:pPr>
        </w:pPrChange>
      </w:pPr>
    </w:p>
    <w:p w14:paraId="51A4E64E" w14:textId="77777777" w:rsidR="00FD1035" w:rsidRPr="00FD1035" w:rsidDel="00CE5FB9" w:rsidRDefault="00FD1035" w:rsidP="00FD1035">
      <w:pPr>
        <w:ind w:firstLine="720"/>
        <w:jc w:val="both"/>
        <w:rPr>
          <w:del w:id="21" w:author="Borja Rojo" w:date="2016-04-04T18:00:00Z"/>
        </w:rPr>
      </w:pPr>
      <w:r w:rsidRPr="00FD1035">
        <w:t xml:space="preserve">Water is one of the natural resources that has </w:t>
      </w:r>
      <w:del w:id="22" w:author="Borja Rojo" w:date="2016-04-04T17:47:00Z">
        <w:r w:rsidRPr="00FD1035" w:rsidDel="002C2AAD">
          <w:delText xml:space="preserve">a </w:delText>
        </w:r>
      </w:del>
      <w:r w:rsidRPr="00FD1035">
        <w:t xml:space="preserve">multiple applications. We use water for a variety of things, such as cooking, drinking, </w:t>
      </w:r>
      <w:commentRangeStart w:id="23"/>
      <w:r w:rsidRPr="00FD1035">
        <w:t xml:space="preserve">showering, </w:t>
      </w:r>
      <w:commentRangeEnd w:id="23"/>
      <w:r w:rsidR="00CE5FB9">
        <w:rPr>
          <w:rStyle w:val="CommentReference"/>
        </w:rPr>
        <w:commentReference w:id="23"/>
      </w:r>
      <w:r w:rsidRPr="00FD1035">
        <w:t>irrigating farm fields, washing, production of resources such as electricity,</w:t>
      </w:r>
      <w:ins w:id="24" w:author="Borja Rojo" w:date="2016-04-04T17:58:00Z">
        <w:r w:rsidR="00CE5FB9">
          <w:t xml:space="preserve"> </w:t>
        </w:r>
      </w:ins>
      <w:r w:rsidRPr="00FD1035">
        <w:t xml:space="preserve">cooling electricity plants and </w:t>
      </w:r>
      <w:del w:id="25" w:author="Borja Rojo" w:date="2016-04-04T17:58:00Z">
        <w:r w:rsidRPr="00FD1035" w:rsidDel="00CE5FB9">
          <w:delText xml:space="preserve">among </w:delText>
        </w:r>
      </w:del>
      <w:r w:rsidRPr="00FD1035">
        <w:t xml:space="preserve">other applications. Generation of electricity through water requires </w:t>
      </w:r>
      <w:ins w:id="26" w:author="Borja Rojo" w:date="2016-04-04T18:00:00Z">
        <w:r w:rsidR="00CE5FB9">
          <w:t xml:space="preserve">a </w:t>
        </w:r>
      </w:ins>
      <w:r w:rsidRPr="00FD1035">
        <w:t>power plant, such as</w:t>
      </w:r>
      <w:ins w:id="27" w:author="Borja Rojo" w:date="2016-04-04T18:00:00Z">
        <w:r w:rsidR="00CE5FB9">
          <w:t xml:space="preserve"> a</w:t>
        </w:r>
      </w:ins>
      <w:r w:rsidRPr="00FD1035">
        <w:t xml:space="preserve"> Hydroelectric power plant. </w:t>
      </w:r>
      <w:del w:id="28" w:author="Borja Rojo" w:date="2016-04-04T18:01:00Z">
        <w:r w:rsidRPr="00FD1035" w:rsidDel="00CE5FB9">
          <w:delText xml:space="preserve">Basically, </w:delText>
        </w:r>
      </w:del>
      <w:ins w:id="29" w:author="Borja Rojo" w:date="2016-04-04T18:01:00Z">
        <w:r w:rsidR="00CE5FB9">
          <w:t xml:space="preserve">A </w:t>
        </w:r>
      </w:ins>
      <w:r w:rsidRPr="00FD1035">
        <w:t>Hydroelectric power plant uses</w:t>
      </w:r>
      <w:del w:id="30" w:author="Borja Rojo" w:date="2016-04-04T18:01:00Z">
        <w:r w:rsidRPr="00FD1035" w:rsidDel="00CE5FB9">
          <w:delText xml:space="preserve"> a</w:delText>
        </w:r>
      </w:del>
      <w:r w:rsidRPr="00FD1035">
        <w:t xml:space="preserve"> falling water to convert the energy generated in that process into electrical power by passing it through turbines. A turbine is a mechanical machine that produces a </w:t>
      </w:r>
      <w:del w:id="31" w:author="Borja Rojo" w:date="2016-04-04T18:03:00Z">
        <w:r w:rsidRPr="00FD1035" w:rsidDel="00CE5FB9">
          <w:delText> </w:delText>
        </w:r>
      </w:del>
      <w:r w:rsidRPr="00FD1035">
        <w:t xml:space="preserve">continuous power in which a wheel or rotor, fitted with vanes, is made to revolve by a fast-moving flow of </w:t>
      </w:r>
      <w:del w:id="32" w:author="Borja Rojo" w:date="2016-04-04T18:03:00Z">
        <w:r w:rsidRPr="00FD1035" w:rsidDel="00CE5FB9">
          <w:delText>liquids</w:delText>
        </w:r>
      </w:del>
      <w:ins w:id="33" w:author="Borja Rojo" w:date="2016-04-04T18:03:00Z">
        <w:r w:rsidR="00CE5FB9">
          <w:t>fluids</w:t>
        </w:r>
      </w:ins>
      <w:r w:rsidRPr="00FD1035">
        <w:t xml:space="preserve">, such as water, steam, gas, and air. </w:t>
      </w:r>
    </w:p>
    <w:p w14:paraId="3E241494" w14:textId="77777777" w:rsidR="00FD1035" w:rsidRPr="00FD1035" w:rsidRDefault="00FD1035" w:rsidP="00CE5FB9">
      <w:pPr>
        <w:ind w:firstLine="720"/>
        <w:jc w:val="both"/>
        <w:pPrChange w:id="34" w:author="Borja Rojo" w:date="2016-04-04T18:00:00Z">
          <w:pPr>
            <w:jc w:val="both"/>
          </w:pPr>
        </w:pPrChange>
      </w:pPr>
    </w:p>
    <w:p w14:paraId="09364E3B" w14:textId="77777777" w:rsidR="00FD1035" w:rsidRPr="00FD1035" w:rsidRDefault="00FD1035" w:rsidP="00FD1035">
      <w:pPr>
        <w:ind w:firstLine="720"/>
        <w:jc w:val="both"/>
      </w:pPr>
      <w:r w:rsidRPr="00FD1035">
        <w:t>The process of producing electricity through water involves construction of a dam at the site of production. A dam</w:t>
      </w:r>
      <w:del w:id="35" w:author="Borja Rojo" w:date="2016-04-04T18:03:00Z">
        <w:r w:rsidRPr="00FD1035" w:rsidDel="00CE5FB9">
          <w:delText xml:space="preserve"> </w:delText>
        </w:r>
      </w:del>
      <w:r w:rsidRPr="00FD1035">
        <w:t xml:space="preserve"> is built usually on a large river with a large drop in elevation[1]. The dam is used to store </w:t>
      </w:r>
      <w:del w:id="36" w:author="Borja Rojo" w:date="2016-04-04T18:05:00Z">
        <w:r w:rsidRPr="00FD1035" w:rsidDel="00CE5FB9">
          <w:delText xml:space="preserve">lots of </w:delText>
        </w:r>
      </w:del>
      <w:r w:rsidRPr="00FD1035">
        <w:t xml:space="preserve">water behind it, and the storage is called </w:t>
      </w:r>
      <w:ins w:id="37" w:author="Borja Rojo" w:date="2016-04-04T18:05:00Z">
        <w:r w:rsidR="00CE5FB9">
          <w:t xml:space="preserve">a </w:t>
        </w:r>
      </w:ins>
      <w:r w:rsidRPr="00FD1035">
        <w:t>reservoir[1]. Near the bottom of the dam wall</w:t>
      </w:r>
      <w:ins w:id="38" w:author="Borja Rojo" w:date="2016-04-04T18:05:00Z">
        <w:r w:rsidR="00CE5FB9">
          <w:t>,</w:t>
        </w:r>
      </w:ins>
      <w:r w:rsidRPr="00FD1035">
        <w:t xml:space="preserve"> a water intake is positioned to allow the water to reach</w:t>
      </w:r>
      <w:ins w:id="39" w:author="Borja Rojo" w:date="2016-04-04T18:05:00Z">
        <w:r w:rsidR="00CE5FB9">
          <w:t xml:space="preserve"> the</w:t>
        </w:r>
      </w:ins>
      <w:r w:rsidRPr="00FD1035">
        <w:t xml:space="preserve"> </w:t>
      </w:r>
      <w:proofErr w:type="gramStart"/>
      <w:r w:rsidRPr="00FD1035">
        <w:t>turbines[</w:t>
      </w:r>
      <w:proofErr w:type="gramEnd"/>
      <w:r w:rsidRPr="00FD1035">
        <w:t xml:space="preserve">1]. </w:t>
      </w:r>
      <w:del w:id="40" w:author="Borja Rojo" w:date="2016-04-04T18:07:00Z">
        <w:r w:rsidRPr="00FD1035" w:rsidDel="00CE5FB9">
          <w:delText>There is</w:delText>
        </w:r>
      </w:del>
      <w:ins w:id="41" w:author="Borja Rojo" w:date="2016-04-04T18:07:00Z">
        <w:r w:rsidR="00CE5FB9">
          <w:t>The</w:t>
        </w:r>
      </w:ins>
      <w:r w:rsidRPr="00FD1035">
        <w:t xml:space="preserve"> presence of gravitational force</w:t>
      </w:r>
      <w:ins w:id="42" w:author="Borja Rojo" w:date="2016-04-04T18:07:00Z">
        <w:r w:rsidR="00CE5FB9">
          <w:t>s</w:t>
        </w:r>
      </w:ins>
      <w:r w:rsidRPr="00FD1035">
        <w:t xml:space="preserve"> at </w:t>
      </w:r>
      <w:del w:id="43" w:author="Borja Rojo" w:date="2016-04-04T18:07:00Z">
        <w:r w:rsidRPr="00FD1035" w:rsidDel="00CE5FB9">
          <w:delText xml:space="preserve">the elevation of the </w:delText>
        </w:r>
      </w:del>
      <w:r w:rsidRPr="00FD1035">
        <w:t>water drop</w:t>
      </w:r>
      <w:del w:id="44" w:author="Borja Rojo" w:date="2016-04-04T18:06:00Z">
        <w:r w:rsidRPr="00FD1035" w:rsidDel="00CE5FB9">
          <w:delText>, which</w:delText>
        </w:r>
      </w:del>
      <w:r w:rsidRPr="00FD1035">
        <w:t xml:space="preserve"> causes it to fall through a material called penstock inside the dam[1]. At the end of this material there is a turbine propeller and this is turned to rotate by the </w:t>
      </w:r>
      <w:del w:id="45" w:author="Borja Rojo" w:date="2016-04-04T18:07:00Z">
        <w:r w:rsidRPr="00FD1035" w:rsidDel="00CE5FB9">
          <w:delText xml:space="preserve">moving water </w:delText>
        </w:r>
      </w:del>
      <w:ins w:id="46" w:author="Borja Rojo" w:date="2016-04-04T18:07:00Z">
        <w:r w:rsidR="00CE5FB9">
          <w:t xml:space="preserve">water moving </w:t>
        </w:r>
      </w:ins>
      <w:r w:rsidRPr="00FD1035">
        <w:t xml:space="preserve">through it. This rotation generates mechanical energy which is taken </w:t>
      </w:r>
      <w:del w:id="47" w:author="Borja Rojo" w:date="2016-04-04T18:08:00Z">
        <w:r w:rsidRPr="00FD1035" w:rsidDel="00E23B87">
          <w:delText> </w:delText>
        </w:r>
      </w:del>
      <w:r w:rsidRPr="00FD1035">
        <w:t>into a generator. The generator</w:t>
      </w:r>
      <w:ins w:id="48" w:author="Borja Rojo" w:date="2016-04-04T18:08:00Z">
        <w:r w:rsidR="00E23B87">
          <w:t xml:space="preserve"> </w:t>
        </w:r>
      </w:ins>
      <w:del w:id="49" w:author="Borja Rojo" w:date="2016-04-04T18:08:00Z">
        <w:r w:rsidRPr="00FD1035" w:rsidDel="00E23B87">
          <w:delText xml:space="preserve">, </w:delText>
        </w:r>
      </w:del>
      <w:r w:rsidRPr="00FD1035">
        <w:t>the</w:t>
      </w:r>
      <w:ins w:id="50" w:author="Borja Rojo" w:date="2016-04-04T18:08:00Z">
        <w:r w:rsidR="00E23B87">
          <w:t xml:space="preserve">n </w:t>
        </w:r>
      </w:ins>
      <w:del w:id="51" w:author="Borja Rojo" w:date="2016-04-04T18:08:00Z">
        <w:r w:rsidRPr="00FD1035" w:rsidDel="00E23B87">
          <w:delText>n,  </w:delText>
        </w:r>
      </w:del>
      <w:r w:rsidRPr="00FD1035">
        <w:t xml:space="preserve">converts it into electrical power[1]. This power is then transported through power lines to our homes, companies, stores and other </w:t>
      </w:r>
      <w:proofErr w:type="gramStart"/>
      <w:r w:rsidRPr="00FD1035">
        <w:t>locations[</w:t>
      </w:r>
      <w:proofErr w:type="gramEnd"/>
      <w:r w:rsidRPr="00FD1035">
        <w:t xml:space="preserve">1]. </w:t>
      </w:r>
    </w:p>
    <w:p w14:paraId="0363E675" w14:textId="77777777" w:rsidR="00FD1035" w:rsidRPr="00FD1035" w:rsidRDefault="00FD1035" w:rsidP="00FD1035">
      <w:pPr>
        <w:jc w:val="both"/>
      </w:pPr>
    </w:p>
    <w:p w14:paraId="2A8CD2BF" w14:textId="77777777" w:rsidR="00FD1035" w:rsidRPr="00FD1035" w:rsidRDefault="00FD1035" w:rsidP="00FD1035">
      <w:pPr>
        <w:jc w:val="both"/>
      </w:pPr>
      <w:r w:rsidRPr="00FD1035">
        <w:rPr>
          <w:noProof/>
        </w:rPr>
        <w:lastRenderedPageBreak/>
        <w:drawing>
          <wp:inline distT="0" distB="0" distL="0" distR="0" wp14:anchorId="264FA3C3" wp14:editId="584A26D6">
            <wp:extent cx="4038600" cy="4248150"/>
            <wp:effectExtent l="0" t="0" r="0" b="0"/>
            <wp:docPr id="7" name="Picture 7" descr="https://lh3.googleusercontent.com/0Ob6Il5QECL7WuahMC5All4lBS1Kegh_wG5PTwj05nnPjLaZF80jJVLNtLsf5YLc-jdTjl7qCiozmBmsCstC_doDGeFHYF5BhqOodCb2x27gS_EGZMB-LPju95ofnGMf2z0uX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Ob6Il5QECL7WuahMC5All4lBS1Kegh_wG5PTwj05nnPjLaZF80jJVLNtLsf5YLc-jdTjl7qCiozmBmsCstC_doDGeFHYF5BhqOodCb2x27gS_EGZMB-LPju95ofnGMf2z0uXl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600" cy="4248150"/>
                    </a:xfrm>
                    <a:prstGeom prst="rect">
                      <a:avLst/>
                    </a:prstGeom>
                    <a:noFill/>
                    <a:ln>
                      <a:noFill/>
                    </a:ln>
                  </pic:spPr>
                </pic:pic>
              </a:graphicData>
            </a:graphic>
          </wp:inline>
        </w:drawing>
      </w:r>
    </w:p>
    <w:p w14:paraId="777DC4B9" w14:textId="77777777" w:rsidR="00FD1035" w:rsidRPr="00FD1035" w:rsidRDefault="00FD1035" w:rsidP="00FD1035">
      <w:pPr>
        <w:jc w:val="both"/>
      </w:pPr>
      <w:r w:rsidRPr="00FD1035">
        <w:t xml:space="preserve">Fig 2. [8]Hydropower turbine </w:t>
      </w:r>
    </w:p>
    <w:p w14:paraId="2EF0D728" w14:textId="77777777" w:rsidR="00FD1035" w:rsidRPr="00FD1035" w:rsidRDefault="00FD1035" w:rsidP="00FD1035">
      <w:pPr>
        <w:jc w:val="both"/>
      </w:pPr>
    </w:p>
    <w:p w14:paraId="687AED60" w14:textId="77777777" w:rsidR="00FD1035" w:rsidRPr="00FD1035" w:rsidRDefault="00FD1035" w:rsidP="00FD1035">
      <w:pPr>
        <w:ind w:firstLine="720"/>
        <w:jc w:val="both"/>
      </w:pPr>
      <w:r w:rsidRPr="00FD1035">
        <w:t>The construction of dams involves huge s</w:t>
      </w:r>
      <w:ins w:id="52" w:author="Borja Rojo" w:date="2016-04-04T18:09:00Z">
        <w:r w:rsidR="00E23B87">
          <w:t>ums</w:t>
        </w:r>
      </w:ins>
      <w:del w:id="53" w:author="Borja Rojo" w:date="2016-04-04T18:09:00Z">
        <w:r w:rsidRPr="00FD1035" w:rsidDel="00E23B87">
          <w:delText>ome</w:delText>
        </w:r>
      </w:del>
      <w:r w:rsidRPr="00FD1035">
        <w:t xml:space="preserve"> of money. However, the cost varies depending on factors, such as the amount of power to be produced, the level of water for intake and outflow, turbine types among others [2]. For example, the amount of power generated can vary from as low as 5kW to as high as 500kW [2][3]. The less</w:t>
      </w:r>
      <w:del w:id="54" w:author="Borja Rojo" w:date="2016-04-04T18:14:00Z">
        <w:r w:rsidRPr="00FD1035" w:rsidDel="00E23B87">
          <w:delText xml:space="preserve"> the amount of</w:delText>
        </w:r>
      </w:del>
      <w:r w:rsidRPr="00FD1035">
        <w:t xml:space="preserve"> power </w:t>
      </w:r>
      <w:ins w:id="55" w:author="Borja Rojo" w:date="2016-04-04T18:15:00Z">
        <w:r w:rsidR="00E23B87">
          <w:t xml:space="preserve">the dam is expected </w:t>
        </w:r>
      </w:ins>
      <w:commentRangeStart w:id="56"/>
      <w:r w:rsidRPr="00FD1035">
        <w:t>to</w:t>
      </w:r>
      <w:commentRangeEnd w:id="56"/>
      <w:r w:rsidR="00E23B87">
        <w:rPr>
          <w:rStyle w:val="CommentReference"/>
        </w:rPr>
        <w:commentReference w:id="56"/>
      </w:r>
      <w:r w:rsidRPr="00FD1035">
        <w:t xml:space="preserve"> be produced, the lower </w:t>
      </w:r>
      <w:del w:id="57" w:author="Borja Rojo" w:date="2016-04-04T18:17:00Z">
        <w:r w:rsidRPr="00FD1035" w:rsidDel="00E23B87">
          <w:delText>will be the cost</w:delText>
        </w:r>
      </w:del>
      <w:ins w:id="58" w:author="Borja Rojo" w:date="2016-04-04T18:17:00Z">
        <w:r w:rsidR="00E23B87">
          <w:t>the cost will be</w:t>
        </w:r>
      </w:ins>
      <w:r w:rsidRPr="00FD1035">
        <w:t xml:space="preserve"> associated with the construction of the dam. Likewise, the more </w:t>
      </w:r>
      <w:del w:id="59" w:author="Borja Rojo" w:date="2016-04-04T18:16:00Z">
        <w:r w:rsidRPr="00FD1035" w:rsidDel="00E23B87">
          <w:delText>the amount of power to be produced</w:delText>
        </w:r>
      </w:del>
      <w:ins w:id="60" w:author="Borja Rojo" w:date="2016-04-04T18:16:00Z">
        <w:r w:rsidR="00E23B87">
          <w:t>power is expected</w:t>
        </w:r>
      </w:ins>
      <w:r w:rsidRPr="00FD1035">
        <w:t>, the greater is the cost</w:t>
      </w:r>
      <w:ins w:id="61" w:author="Borja Rojo" w:date="2016-04-04T18:16:00Z">
        <w:r w:rsidR="00E23B87">
          <w:t xml:space="preserve"> is</w:t>
        </w:r>
      </w:ins>
      <w:r w:rsidRPr="00FD1035">
        <w:t xml:space="preserve"> associated with the construction of the dam. This </w:t>
      </w:r>
      <w:del w:id="62" w:author="Borja Rojo" w:date="2016-04-04T18:18:00Z">
        <w:r w:rsidRPr="00FD1035" w:rsidDel="003E7B48">
          <w:delText xml:space="preserve">can be evidenced from </w:delText>
        </w:r>
      </w:del>
      <w:ins w:id="63" w:author="Borja Rojo" w:date="2016-04-04T18:18:00Z">
        <w:r w:rsidR="003E7B48">
          <w:t xml:space="preserve">is shown in </w:t>
        </w:r>
      </w:ins>
      <w:r w:rsidRPr="00FD1035">
        <w:t xml:space="preserve">the table below. Looking at the first two columns from </w:t>
      </w:r>
      <w:ins w:id="64" w:author="Borja Rojo" w:date="2016-04-04T18:19:00Z">
        <w:r w:rsidR="003E7B48">
          <w:t xml:space="preserve">the </w:t>
        </w:r>
      </w:ins>
      <w:r w:rsidRPr="00FD1035">
        <w:t xml:space="preserve">left, it’s clear that </w:t>
      </w:r>
      <w:del w:id="65" w:author="Borja Rojo" w:date="2016-04-04T18:19:00Z">
        <w:r w:rsidRPr="00FD1035" w:rsidDel="003E7B48">
          <w:delText>the more or the less the</w:delText>
        </w:r>
      </w:del>
      <w:ins w:id="66" w:author="Borja Rojo" w:date="2016-04-04T18:19:00Z">
        <w:r w:rsidR="003E7B48">
          <w:t>the more</w:t>
        </w:r>
      </w:ins>
      <w:r w:rsidRPr="00FD1035">
        <w:t xml:space="preserve"> power </w:t>
      </w:r>
      <w:ins w:id="67" w:author="Borja Rojo" w:date="2016-04-04T18:19:00Z">
        <w:r w:rsidR="003E7B48">
          <w:t xml:space="preserve">is </w:t>
        </w:r>
      </w:ins>
      <w:r w:rsidRPr="00FD1035">
        <w:t>produced</w:t>
      </w:r>
      <w:ins w:id="68" w:author="Borja Rojo" w:date="2016-04-04T18:19:00Z">
        <w:r w:rsidR="003E7B48">
          <w:t>,</w:t>
        </w:r>
      </w:ins>
      <w:r w:rsidRPr="00FD1035">
        <w:t xml:space="preserve"> the higher </w:t>
      </w:r>
      <w:ins w:id="69" w:author="Borja Rojo" w:date="2016-04-04T18:20:00Z">
        <w:r w:rsidR="003E7B48">
          <w:t xml:space="preserve">the </w:t>
        </w:r>
      </w:ins>
      <w:del w:id="70" w:author="Borja Rojo" w:date="2016-04-04T18:20:00Z">
        <w:r w:rsidRPr="00FD1035" w:rsidDel="003E7B48">
          <w:delText xml:space="preserve">or the lower is the </w:delText>
        </w:r>
      </w:del>
      <w:r w:rsidRPr="00FD1035">
        <w:t xml:space="preserve">cost </w:t>
      </w:r>
      <w:ins w:id="71" w:author="Borja Rojo" w:date="2016-04-04T18:20:00Z">
        <w:r w:rsidR="003E7B48">
          <w:t xml:space="preserve">is </w:t>
        </w:r>
      </w:ins>
      <w:r w:rsidRPr="00FD1035">
        <w:t>involved in the construction of a dam</w:t>
      </w:r>
      <w:ins w:id="72" w:author="Borja Rojo" w:date="2016-04-04T18:20:00Z">
        <w:r w:rsidR="003E7B48">
          <w:t>, and vice versa</w:t>
        </w:r>
      </w:ins>
      <w:r w:rsidRPr="00FD1035">
        <w:t xml:space="preserve">. </w:t>
      </w:r>
    </w:p>
    <w:p w14:paraId="4EF15F87" w14:textId="77777777" w:rsidR="00FD1035" w:rsidRPr="00FD1035" w:rsidRDefault="00FD1035" w:rsidP="00FD1035">
      <w:pPr>
        <w:jc w:val="both"/>
      </w:pPr>
    </w:p>
    <w:p w14:paraId="1CEAAE37" w14:textId="77777777" w:rsidR="00FD1035" w:rsidRPr="00FD1035" w:rsidRDefault="00FD1035" w:rsidP="00FD1035">
      <w:pPr>
        <w:jc w:val="both"/>
      </w:pPr>
      <w:r w:rsidRPr="00FD1035">
        <w:rPr>
          <w:noProof/>
        </w:rPr>
        <w:lastRenderedPageBreak/>
        <w:drawing>
          <wp:inline distT="0" distB="0" distL="0" distR="0" wp14:anchorId="2FC0C605" wp14:editId="11798556">
            <wp:extent cx="6172200" cy="2581275"/>
            <wp:effectExtent l="0" t="0" r="0" b="9525"/>
            <wp:docPr id="6" name="Picture 6" descr="https://lh3.googleusercontent.com/6HqGGIkY25hK2nuEgbICEH7Df7JM1eC84zEW6_xVl_HyJlyS1ek_MpCujHf_gSPWvJMzGFi3YgjsCWQZp7lhrrx1N2OnWGs7BnU7RrJ7B2_pg1X4CHDirtYUKBiKEG3ampgYC2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HqGGIkY25hK2nuEgbICEH7Df7JM1eC84zEW6_xVl_HyJlyS1ek_MpCujHf_gSPWvJMzGFi3YgjsCWQZp7lhrrx1N2OnWGs7BnU7RrJ7B2_pg1X4CHDirtYUKBiKEG3ampgYC2Z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2581275"/>
                    </a:xfrm>
                    <a:prstGeom prst="rect">
                      <a:avLst/>
                    </a:prstGeom>
                    <a:noFill/>
                    <a:ln>
                      <a:noFill/>
                    </a:ln>
                  </pic:spPr>
                </pic:pic>
              </a:graphicData>
            </a:graphic>
          </wp:inline>
        </w:drawing>
      </w:r>
    </w:p>
    <w:p w14:paraId="722A243B" w14:textId="77777777" w:rsidR="00FD1035" w:rsidRPr="00FD1035" w:rsidRDefault="00FD1035" w:rsidP="00FD1035">
      <w:pPr>
        <w:jc w:val="both"/>
      </w:pPr>
      <w:r w:rsidRPr="00FD1035">
        <w:t xml:space="preserve">Table 1. Shows estimated project cost in </w:t>
      </w:r>
      <w:proofErr w:type="gramStart"/>
      <w:r w:rsidRPr="00FD1035">
        <w:t>pounds  for</w:t>
      </w:r>
      <w:proofErr w:type="gramEnd"/>
      <w:r w:rsidRPr="00FD1035">
        <w:t xml:space="preserve"> dams and their maximum power output[2].</w:t>
      </w:r>
    </w:p>
    <w:p w14:paraId="55BCEABC" w14:textId="77777777" w:rsidR="00FD1035" w:rsidRPr="00FD1035" w:rsidRDefault="00FD1035" w:rsidP="00FD1035">
      <w:pPr>
        <w:jc w:val="both"/>
      </w:pPr>
    </w:p>
    <w:p w14:paraId="4B861F83" w14:textId="77777777" w:rsidR="00FD1035" w:rsidRPr="00FD1035" w:rsidRDefault="00FD1035" w:rsidP="00FD1035">
      <w:pPr>
        <w:ind w:firstLine="720"/>
        <w:jc w:val="both"/>
      </w:pPr>
      <w:r w:rsidRPr="00FD1035">
        <w:t>Production of electricity through any means has advantages as well as disadvantages. There are lots of advantages as well as disadvantages associated with production of electricity through water. The reservoirs created for the production of electricity can be used for a variety of recreational activities, such as fishing</w:t>
      </w:r>
      <w:ins w:id="73" w:author="Borja Rojo" w:date="2016-04-04T18:26:00Z">
        <w:r w:rsidR="003E7B48">
          <w:t xml:space="preserve"> and </w:t>
        </w:r>
      </w:ins>
      <w:del w:id="74" w:author="Borja Rojo" w:date="2016-04-04T18:26:00Z">
        <w:r w:rsidRPr="00FD1035" w:rsidDel="003E7B48">
          <w:delText xml:space="preserve">, </w:delText>
        </w:r>
      </w:del>
      <w:r w:rsidRPr="00FD1035">
        <w:t>swimming just to mention a couple[4]. The water stored in the reservoirs can also be used to control flooding as well as</w:t>
      </w:r>
      <w:del w:id="75" w:author="Borja Rojo" w:date="2016-04-04T18:28:00Z">
        <w:r w:rsidRPr="00FD1035" w:rsidDel="0021723B">
          <w:delText xml:space="preserve"> to</w:delText>
        </w:r>
      </w:del>
      <w:r w:rsidRPr="00FD1035">
        <w:t xml:space="preserve"> supply </w:t>
      </w:r>
      <w:ins w:id="76" w:author="Borja Rojo" w:date="2016-04-04T18:28:00Z">
        <w:r w:rsidR="0021723B">
          <w:t xml:space="preserve">water to </w:t>
        </w:r>
      </w:ins>
      <w:del w:id="77" w:author="Borja Rojo" w:date="2016-04-04T18:28:00Z">
        <w:r w:rsidRPr="00FD1035" w:rsidDel="0021723B">
          <w:delText xml:space="preserve">to </w:delText>
        </w:r>
      </w:del>
      <w:r w:rsidRPr="00FD1035">
        <w:t xml:space="preserve">the community around </w:t>
      </w:r>
      <w:del w:id="78" w:author="Borja Rojo" w:date="2016-04-04T18:28:00Z">
        <w:r w:rsidRPr="00FD1035" w:rsidDel="0021723B">
          <w:delText xml:space="preserve">or even </w:delText>
        </w:r>
      </w:del>
      <w:ins w:id="79" w:author="Borja Rojo" w:date="2016-04-04T18:28:00Z">
        <w:r w:rsidR="0021723B">
          <w:t xml:space="preserve">and </w:t>
        </w:r>
      </w:ins>
      <w:r w:rsidRPr="00FD1035">
        <w:t xml:space="preserve">beyond by extending </w:t>
      </w:r>
      <w:del w:id="80" w:author="Borja Rojo" w:date="2016-04-04T18:28:00Z">
        <w:r w:rsidRPr="00FD1035" w:rsidDel="0021723B">
          <w:delText xml:space="preserve">a lot of </w:delText>
        </w:r>
      </w:del>
      <w:r w:rsidRPr="00FD1035">
        <w:t xml:space="preserve">water tubes to be used for drinking or irrigation of farm fields[4]. Also, producing power through water is renewable. </w:t>
      </w:r>
      <w:commentRangeStart w:id="81"/>
      <w:r w:rsidRPr="00FD1035">
        <w:t xml:space="preserve">The water used from the reservoirs to produce power can be flown back into the reservoirs, if the river connects. </w:t>
      </w:r>
      <w:commentRangeEnd w:id="81"/>
      <w:r w:rsidR="0021723B">
        <w:rPr>
          <w:rStyle w:val="CommentReference"/>
        </w:rPr>
        <w:commentReference w:id="81"/>
      </w:r>
      <w:r w:rsidRPr="00FD1035">
        <w:t xml:space="preserve">Also, water in </w:t>
      </w:r>
      <w:del w:id="82" w:author="Borja Rojo" w:date="2016-04-04T18:31:00Z">
        <w:r w:rsidRPr="00FD1035" w:rsidDel="0021723B">
          <w:delText xml:space="preserve">the </w:delText>
        </w:r>
      </w:del>
      <w:r w:rsidRPr="00FD1035">
        <w:t>rivers depend on</w:t>
      </w:r>
      <w:ins w:id="83" w:author="Borja Rojo" w:date="2016-04-04T18:32:00Z">
        <w:r w:rsidR="0021723B">
          <w:t xml:space="preserve"> the</w:t>
        </w:r>
      </w:ins>
      <w:r w:rsidRPr="00FD1035">
        <w:t xml:space="preserve"> water cycle driven by the sun[4]. This means, if the </w:t>
      </w:r>
      <w:del w:id="84" w:author="Borja Rojo" w:date="2016-04-04T18:32:00Z">
        <w:r w:rsidRPr="00FD1035" w:rsidDel="0021723B">
          <w:delText>level of water</w:delText>
        </w:r>
      </w:del>
      <w:ins w:id="85" w:author="Borja Rojo" w:date="2016-04-04T18:32:00Z">
        <w:r w:rsidR="0021723B">
          <w:t>water level</w:t>
        </w:r>
      </w:ins>
      <w:r w:rsidRPr="00FD1035">
        <w:t xml:space="preserve"> of the rivers falls it will always </w:t>
      </w:r>
      <w:del w:id="86" w:author="Borja Rojo" w:date="2016-04-04T18:32:00Z">
        <w:r w:rsidRPr="00FD1035" w:rsidDel="0021723B">
          <w:delText>be pulled</w:delText>
        </w:r>
      </w:del>
      <w:ins w:id="87" w:author="Borja Rojo" w:date="2016-04-04T18:32:00Z">
        <w:r w:rsidR="0021723B">
          <w:t>rise</w:t>
        </w:r>
      </w:ins>
      <w:r w:rsidRPr="00FD1035">
        <w:t xml:space="preserve"> back as long as it rains. This, however, will depend on the amount of the rain itself. More rain will likely bring back the waters to their previous level or even beyond. </w:t>
      </w:r>
    </w:p>
    <w:p w14:paraId="7373D009" w14:textId="77777777" w:rsidR="00FD1035" w:rsidRPr="00FD1035" w:rsidRDefault="00FD1035" w:rsidP="00FD1035">
      <w:pPr>
        <w:jc w:val="both"/>
      </w:pPr>
    </w:p>
    <w:p w14:paraId="3D00D53E" w14:textId="77777777" w:rsidR="00FD1035" w:rsidRPr="00FD1035" w:rsidRDefault="00FD1035" w:rsidP="00FD1035">
      <w:pPr>
        <w:ind w:firstLine="720"/>
        <w:jc w:val="both"/>
      </w:pPr>
      <w:r w:rsidRPr="00FD1035">
        <w:t>Despite of the above, the creation of reservoirs can have a harming impact. It can prevent fish from moving or migrating to a different location beyond the reservoir itself. That is</w:t>
      </w:r>
      <w:ins w:id="88" w:author="Borja Rojo" w:date="2016-04-04T18:32:00Z">
        <w:r w:rsidR="0021723B">
          <w:t>,</w:t>
        </w:r>
      </w:ins>
      <w:r w:rsidRPr="00FD1035">
        <w:t xml:space="preserve"> fish populations can be impacted if fish cannot migrate upstream past impoundment </w:t>
      </w:r>
      <w:del w:id="89" w:author="Borja Rojo" w:date="2016-04-04T18:33:00Z">
        <w:r w:rsidRPr="00FD1035" w:rsidDel="0021723B">
          <w:delText> </w:delText>
        </w:r>
      </w:del>
      <w:r w:rsidRPr="00FD1035">
        <w:t xml:space="preserve">dams to spawning grounds or if they cannot migrate downstream to the ocean[4]. Also, the quality of water as well as its flow can be impacted by the reservoirs as the wall created </w:t>
      </w:r>
      <w:del w:id="90" w:author="Borja Rojo" w:date="2016-04-04T18:33:00Z">
        <w:r w:rsidRPr="00FD1035" w:rsidDel="0021723B">
          <w:delText>for establishment</w:delText>
        </w:r>
      </w:del>
      <w:ins w:id="91" w:author="Borja Rojo" w:date="2016-04-04T18:33:00Z">
        <w:r w:rsidR="0021723B">
          <w:t>to establish</w:t>
        </w:r>
      </w:ins>
      <w:r w:rsidRPr="00FD1035">
        <w:t xml:space="preserve"> </w:t>
      </w:r>
      <w:del w:id="92" w:author="Borja Rojo" w:date="2016-04-04T18:33:00Z">
        <w:r w:rsidRPr="00FD1035" w:rsidDel="0021723B">
          <w:delText xml:space="preserve">of </w:delText>
        </w:r>
      </w:del>
      <w:r w:rsidRPr="00FD1035">
        <w:t>reservoirs block</w:t>
      </w:r>
      <w:del w:id="93" w:author="Borja Rojo" w:date="2016-04-04T18:33:00Z">
        <w:r w:rsidRPr="00FD1035" w:rsidDel="0021723B">
          <w:delText>s</w:delText>
        </w:r>
      </w:del>
      <w:r w:rsidRPr="00FD1035">
        <w:t xml:space="preserve"> the water from moving.  As mentioned above electricity from water depends on the water cycle driven by </w:t>
      </w:r>
      <w:ins w:id="94" w:author="Borja Rojo" w:date="2016-04-04T18:33:00Z">
        <w:r w:rsidR="0021723B">
          <w:t xml:space="preserve">the </w:t>
        </w:r>
      </w:ins>
      <w:r w:rsidRPr="00FD1035">
        <w:t xml:space="preserve">sun, if there is no rain for a long period of time, like couple years or even a year, there will be </w:t>
      </w:r>
      <w:ins w:id="95" w:author="Borja Rojo" w:date="2016-04-04T18:33:00Z">
        <w:r w:rsidR="0021723B">
          <w:t xml:space="preserve">a </w:t>
        </w:r>
      </w:ins>
      <w:r w:rsidRPr="00FD1035">
        <w:t xml:space="preserve">drought </w:t>
      </w:r>
      <w:del w:id="96" w:author="Borja Rojo" w:date="2016-04-04T18:36:00Z">
        <w:r w:rsidRPr="00FD1035" w:rsidDel="0021723B">
          <w:delText>and this</w:delText>
        </w:r>
      </w:del>
      <w:ins w:id="97" w:author="Borja Rojo" w:date="2016-04-04T18:36:00Z">
        <w:r w:rsidR="0021723B">
          <w:t>which</w:t>
        </w:r>
      </w:ins>
      <w:r w:rsidRPr="00FD1035">
        <w:t xml:space="preserve"> will inevitably affect</w:t>
      </w:r>
      <w:ins w:id="98" w:author="Borja Rojo" w:date="2016-04-04T18:36:00Z">
        <w:r w:rsidR="0021723B">
          <w:t xml:space="preserve"> </w:t>
        </w:r>
      </w:ins>
      <w:del w:id="99" w:author="Borja Rojo" w:date="2016-04-04T18:36:00Z">
        <w:r w:rsidRPr="00FD1035" w:rsidDel="0021723B">
          <w:delText xml:space="preserve">ed </w:delText>
        </w:r>
      </w:del>
      <w:r w:rsidRPr="00FD1035">
        <w:t>the production of power negatively. This will lead to either low level</w:t>
      </w:r>
      <w:ins w:id="100" w:author="Borja Rojo" w:date="2016-04-04T18:37:00Z">
        <w:r w:rsidR="0021723B">
          <w:t>s</w:t>
        </w:r>
      </w:ins>
      <w:r w:rsidRPr="00FD1035">
        <w:t xml:space="preserve"> of power production or no power at all. Furthermore, the blocking of river waters </w:t>
      </w:r>
      <w:del w:id="101" w:author="Borja Rojo" w:date="2016-04-04T18:38:00Z">
        <w:r w:rsidRPr="00FD1035" w:rsidDel="00F57522">
          <w:delText xml:space="preserve">from flowing </w:delText>
        </w:r>
      </w:del>
      <w:r w:rsidRPr="00FD1035">
        <w:t>can lead to flooding on the nearby lands. hydropower facilities impact the local environment and may compete with other</w:t>
      </w:r>
      <w:del w:id="102" w:author="Borja Rojo" w:date="2016-04-04T18:38:00Z">
        <w:r w:rsidRPr="00FD1035" w:rsidDel="00F57522">
          <w:delText xml:space="preserve"> </w:delText>
        </w:r>
      </w:del>
      <w:r w:rsidRPr="00FD1035">
        <w:t xml:space="preserve"> uses for the land[4]. Those alternative uses may be more highly valued than electricity </w:t>
      </w:r>
      <w:proofErr w:type="gramStart"/>
      <w:r w:rsidRPr="00FD1035">
        <w:t>generation[</w:t>
      </w:r>
      <w:proofErr w:type="gramEnd"/>
      <w:r w:rsidRPr="00FD1035">
        <w:t xml:space="preserve">4]. Humans, flora, and fauna may lose their natural </w:t>
      </w:r>
      <w:proofErr w:type="gramStart"/>
      <w:r w:rsidRPr="00FD1035">
        <w:t>habitat[</w:t>
      </w:r>
      <w:proofErr w:type="gramEnd"/>
      <w:r w:rsidRPr="00FD1035">
        <w:t xml:space="preserve">4]. </w:t>
      </w:r>
      <w:commentRangeStart w:id="103"/>
      <w:r w:rsidRPr="00FD1035">
        <w:t xml:space="preserve">There are many more disadvantages associated with production of electricity through water. </w:t>
      </w:r>
      <w:commentRangeEnd w:id="103"/>
      <w:r w:rsidR="00F57522">
        <w:rPr>
          <w:rStyle w:val="CommentReference"/>
        </w:rPr>
        <w:commentReference w:id="103"/>
      </w:r>
    </w:p>
    <w:p w14:paraId="64017B9F" w14:textId="77777777" w:rsidR="00FD1035" w:rsidRPr="00FD1035" w:rsidRDefault="00FD1035" w:rsidP="00FD1035">
      <w:pPr>
        <w:jc w:val="both"/>
      </w:pPr>
      <w:r w:rsidRPr="00FD1035">
        <w:lastRenderedPageBreak/>
        <w:br/>
      </w:r>
      <w:r w:rsidRPr="00FD1035">
        <w:br/>
      </w:r>
    </w:p>
    <w:p w14:paraId="27F06345" w14:textId="77777777" w:rsidR="00FD1035" w:rsidRPr="00FD1035" w:rsidRDefault="00FD1035" w:rsidP="00FD1035">
      <w:pPr>
        <w:jc w:val="both"/>
      </w:pPr>
      <w:r w:rsidRPr="00FD1035">
        <w:rPr>
          <w:noProof/>
        </w:rPr>
        <w:drawing>
          <wp:inline distT="0" distB="0" distL="0" distR="0" wp14:anchorId="7DFCEDB5" wp14:editId="6B38452B">
            <wp:extent cx="5695950" cy="2924175"/>
            <wp:effectExtent l="0" t="0" r="0" b="9525"/>
            <wp:docPr id="5" name="Picture 5" descr="https://lh3.googleusercontent.com/8ffStggYrkb4hIe7TmueThjy1rRCst71b5_1h7mFwJdr-jUEu7PvbWrFLiJ4MCN1O4Oy4iQiKWcxujZYgIKF4fKRbou8Ca0WRGeoTI-erbJLn7Fgmr2w4Z_Zsr7YEjH_zCTiL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ffStggYrkb4hIe7TmueThjy1rRCst71b5_1h7mFwJdr-jUEu7PvbWrFLiJ4MCN1O4Oy4iQiKWcxujZYgIKF4fKRbou8Ca0WRGeoTI-erbJLn7Fgmr2w4Z_Zsr7YEjH_zCTiLtl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2924175"/>
                    </a:xfrm>
                    <a:prstGeom prst="rect">
                      <a:avLst/>
                    </a:prstGeom>
                    <a:noFill/>
                    <a:ln>
                      <a:noFill/>
                    </a:ln>
                  </pic:spPr>
                </pic:pic>
              </a:graphicData>
            </a:graphic>
          </wp:inline>
        </w:drawing>
      </w:r>
    </w:p>
    <w:p w14:paraId="4C1D261B" w14:textId="77777777" w:rsidR="00FD1035" w:rsidRPr="00FD1035" w:rsidRDefault="00FD1035" w:rsidP="00FD1035">
      <w:pPr>
        <w:jc w:val="both"/>
      </w:pPr>
      <w:r w:rsidRPr="00FD1035">
        <w:t xml:space="preserve">Fig 1. Is pictorial process on the production of electricity through Hydroelectric </w:t>
      </w:r>
      <w:proofErr w:type="gramStart"/>
      <w:r w:rsidRPr="00FD1035">
        <w:t>plant[</w:t>
      </w:r>
      <w:proofErr w:type="gramEnd"/>
      <w:r w:rsidRPr="00FD1035">
        <w:t>1].</w:t>
      </w:r>
    </w:p>
    <w:p w14:paraId="154BC40F" w14:textId="77777777" w:rsidR="00FD1035" w:rsidRPr="00FD1035" w:rsidRDefault="00FD1035" w:rsidP="00FD1035">
      <w:pPr>
        <w:jc w:val="both"/>
      </w:pPr>
    </w:p>
    <w:p w14:paraId="16AD3CA8" w14:textId="77777777" w:rsidR="00FD1035" w:rsidRPr="00FD1035" w:rsidRDefault="00FD1035" w:rsidP="00FD1035">
      <w:pPr>
        <w:ind w:firstLine="720"/>
        <w:jc w:val="both"/>
      </w:pPr>
      <w:commentRangeStart w:id="104"/>
      <w:r w:rsidRPr="00FD1035">
        <w:t xml:space="preserve">Wind, just like water, is also a natural resource. </w:t>
      </w:r>
      <w:del w:id="105" w:author="Borja Rojo" w:date="2016-04-04T18:40:00Z">
        <w:r w:rsidRPr="00FD1035" w:rsidDel="00F57522">
          <w:delText xml:space="preserve">And it may be </w:delText>
        </w:r>
      </w:del>
      <w:ins w:id="106" w:author="Borja Rojo" w:date="2016-04-04T18:40:00Z">
        <w:r w:rsidR="00F57522">
          <w:t xml:space="preserve">It is </w:t>
        </w:r>
      </w:ins>
      <w:r w:rsidRPr="00FD1035">
        <w:t xml:space="preserve">defined as a natural flow or movement of the air. It helps humans with their </w:t>
      </w:r>
      <w:proofErr w:type="gramStart"/>
      <w:r w:rsidRPr="00FD1035">
        <w:t>respiration[</w:t>
      </w:r>
      <w:proofErr w:type="gramEnd"/>
      <w:r w:rsidRPr="00FD1035">
        <w:t xml:space="preserve">5]. It also helps in the development of plants, trees, </w:t>
      </w:r>
      <w:ins w:id="107" w:author="Borja Rojo" w:date="2016-04-04T18:49:00Z">
        <w:r w:rsidR="000544CB">
          <w:t xml:space="preserve">and </w:t>
        </w:r>
      </w:ins>
      <w:proofErr w:type="gramStart"/>
      <w:r w:rsidRPr="00FD1035">
        <w:t>crops  among</w:t>
      </w:r>
      <w:proofErr w:type="gramEnd"/>
      <w:r w:rsidRPr="00FD1035">
        <w:t xml:space="preserve"> other things[6]. Apart from the above, it is used for</w:t>
      </w:r>
      <w:ins w:id="108" w:author="Borja Rojo" w:date="2016-04-04T18:49:00Z">
        <w:r w:rsidR="000544CB">
          <w:t xml:space="preserve"> the</w:t>
        </w:r>
      </w:ins>
      <w:r w:rsidRPr="00FD1035">
        <w:t xml:space="preserve"> production of electricity</w:t>
      </w:r>
      <w:ins w:id="109" w:author="Borja Rojo" w:date="2016-04-04T18:49:00Z">
        <w:r w:rsidR="000544CB">
          <w:t>,</w:t>
        </w:r>
      </w:ins>
      <w:r w:rsidRPr="00FD1035">
        <w:t xml:space="preserve"> just like water. Like hydropower, wind power is also generated by turbines. However, these turbines are different from the ones used in hydropower and they are called wind turbines. </w:t>
      </w:r>
      <w:commentRangeEnd w:id="104"/>
      <w:r w:rsidR="000544CB">
        <w:rPr>
          <w:rStyle w:val="CommentReference"/>
        </w:rPr>
        <w:commentReference w:id="104"/>
      </w:r>
    </w:p>
    <w:p w14:paraId="0EFCBE45" w14:textId="77777777" w:rsidR="00FD1035" w:rsidRPr="00FD1035" w:rsidRDefault="00FD1035" w:rsidP="00FD1035">
      <w:pPr>
        <w:jc w:val="both"/>
      </w:pPr>
    </w:p>
    <w:p w14:paraId="111C0A40" w14:textId="77777777" w:rsidR="00FD1035" w:rsidRPr="00FD1035" w:rsidRDefault="00FD1035" w:rsidP="00FD1035">
      <w:pPr>
        <w:ind w:firstLine="720"/>
        <w:jc w:val="both"/>
      </w:pPr>
      <w:r w:rsidRPr="00FD1035">
        <w:t xml:space="preserve">The production of power through wind is done through a simple process. Wind turbines are positioned in places where there is a strong presence of wind. The turbines rotate when wind blows on them. This rotation </w:t>
      </w:r>
      <w:del w:id="110" w:author="Borja Rojo" w:date="2016-04-04T18:51:00Z">
        <w:r w:rsidRPr="00FD1035" w:rsidDel="000544CB">
          <w:delText xml:space="preserve">makes </w:delText>
        </w:r>
      </w:del>
      <w:ins w:id="111" w:author="Borja Rojo" w:date="2016-04-04T18:51:00Z">
        <w:r w:rsidR="000544CB">
          <w:t xml:space="preserve">allows </w:t>
        </w:r>
      </w:ins>
      <w:r w:rsidRPr="00FD1035">
        <w:t xml:space="preserve">turbines to convert the kinetic energy in the wind into a mechanical energy[7]. A generator is then used to convert this mechanical energy into electrical energy, which is then used to power homes, businesses, </w:t>
      </w:r>
      <w:ins w:id="112" w:author="Borja Rojo" w:date="2016-04-04T18:51:00Z">
        <w:r w:rsidR="000544CB">
          <w:t xml:space="preserve">and </w:t>
        </w:r>
      </w:ins>
      <w:r w:rsidRPr="00FD1035">
        <w:t xml:space="preserve">schools among other things. </w:t>
      </w:r>
    </w:p>
    <w:p w14:paraId="7BC20107" w14:textId="77777777" w:rsidR="00FD1035" w:rsidRPr="00FD1035" w:rsidRDefault="00FD1035" w:rsidP="00FD1035">
      <w:pPr>
        <w:jc w:val="both"/>
      </w:pPr>
    </w:p>
    <w:p w14:paraId="5CAE6A32" w14:textId="77777777" w:rsidR="00FD1035" w:rsidRPr="00FD1035" w:rsidRDefault="00FD1035" w:rsidP="00FD1035">
      <w:pPr>
        <w:jc w:val="both"/>
      </w:pPr>
      <w:r w:rsidRPr="00FD1035">
        <w:rPr>
          <w:noProof/>
        </w:rPr>
        <w:lastRenderedPageBreak/>
        <w:drawing>
          <wp:inline distT="0" distB="0" distL="0" distR="0" wp14:anchorId="68C26BBE" wp14:editId="05AC523C">
            <wp:extent cx="5029200" cy="3914775"/>
            <wp:effectExtent l="0" t="0" r="0" b="9525"/>
            <wp:docPr id="4" name="Picture 4" descr="https://lh5.googleusercontent.com/Kee1SvLhyIIrBK_Asb13VzKqtJXlg2mF3lpXu1ELmNUVZxXgD2kg0cD8TsLyi4x9IyWPr_qffCOVlutyfo-GBy0vZrIvpYuTtkWWtVNRSAcXvpArM81IN9EoMZFyNHDH7-cLoz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ee1SvLhyIIrBK_Asb13VzKqtJXlg2mF3lpXu1ELmNUVZxXgD2kg0cD8TsLyi4x9IyWPr_qffCOVlutyfo-GBy0vZrIvpYuTtkWWtVNRSAcXvpArM81IN9EoMZFyNHDH7-cLozN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914775"/>
                    </a:xfrm>
                    <a:prstGeom prst="rect">
                      <a:avLst/>
                    </a:prstGeom>
                    <a:noFill/>
                    <a:ln>
                      <a:noFill/>
                    </a:ln>
                  </pic:spPr>
                </pic:pic>
              </a:graphicData>
            </a:graphic>
          </wp:inline>
        </w:drawing>
      </w:r>
    </w:p>
    <w:p w14:paraId="2A2CD55C" w14:textId="77777777" w:rsidR="00FD1035" w:rsidRPr="00FD1035" w:rsidRDefault="00FD1035" w:rsidP="00FD1035">
      <w:pPr>
        <w:jc w:val="both"/>
      </w:pPr>
      <w:r w:rsidRPr="00FD1035">
        <w:t xml:space="preserve">Fig </w:t>
      </w:r>
      <w:proofErr w:type="gramStart"/>
      <w:r w:rsidRPr="00FD1035">
        <w:t>3.[</w:t>
      </w:r>
      <w:proofErr w:type="gramEnd"/>
      <w:r w:rsidRPr="00FD1035">
        <w:t xml:space="preserve">7] Wind Turbine </w:t>
      </w:r>
    </w:p>
    <w:p w14:paraId="1501F20E" w14:textId="77777777" w:rsidR="00FD1035" w:rsidRPr="00FD1035" w:rsidRDefault="00FD1035" w:rsidP="00FD1035">
      <w:pPr>
        <w:jc w:val="both"/>
      </w:pPr>
    </w:p>
    <w:p w14:paraId="06AFCF71" w14:textId="77777777" w:rsidR="00FD1035" w:rsidRPr="00FD1035" w:rsidRDefault="00FD1035" w:rsidP="00FD1035">
      <w:pPr>
        <w:ind w:firstLine="720"/>
        <w:jc w:val="both"/>
      </w:pPr>
      <w:r w:rsidRPr="00FD1035">
        <w:t xml:space="preserve">Just like hydropower, the cost of generating power through wind depends on the amount of power to be produced. However, the amount of power depends on the rotor diameter of the turbine and on the speed </w:t>
      </w:r>
      <w:del w:id="113" w:author="Borja Rojo" w:date="2016-04-04T18:52:00Z">
        <w:r w:rsidRPr="00FD1035" w:rsidDel="000544CB">
          <w:delText>through which the</w:delText>
        </w:r>
      </w:del>
      <w:ins w:id="114" w:author="Borja Rojo" w:date="2016-04-04T18:52:00Z">
        <w:r w:rsidR="000544CB">
          <w:t>that the</w:t>
        </w:r>
      </w:ins>
      <w:r w:rsidRPr="00FD1035">
        <w:t xml:space="preserve"> turbines rotate[10]. The more the power</w:t>
      </w:r>
      <w:ins w:id="115" w:author="Borja Rojo" w:date="2016-04-04T18:52:00Z">
        <w:r w:rsidR="000544CB">
          <w:t xml:space="preserve"> there is</w:t>
        </w:r>
      </w:ins>
      <w:r w:rsidRPr="00FD1035">
        <w:t xml:space="preserve"> to be produced, the higher </w:t>
      </w:r>
      <w:del w:id="116" w:author="Borja Rojo" w:date="2016-04-04T18:52:00Z">
        <w:r w:rsidRPr="00FD1035" w:rsidDel="000544CB">
          <w:delText>will be the cost</w:delText>
        </w:r>
      </w:del>
      <w:ins w:id="117" w:author="Borja Rojo" w:date="2016-04-04T18:52:00Z">
        <w:r w:rsidR="000544CB">
          <w:t>the cost will be</w:t>
        </w:r>
      </w:ins>
      <w:r w:rsidRPr="00FD1035">
        <w:t xml:space="preserve">. Likewise, the less the power </w:t>
      </w:r>
      <w:ins w:id="118" w:author="Borja Rojo" w:date="2016-04-04T18:52:00Z">
        <w:r w:rsidR="000544CB">
          <w:t xml:space="preserve">there is </w:t>
        </w:r>
      </w:ins>
      <w:r w:rsidRPr="00FD1035">
        <w:t xml:space="preserve">to be produced the lower </w:t>
      </w:r>
      <w:del w:id="119" w:author="Borja Rojo" w:date="2016-04-04T18:52:00Z">
        <w:r w:rsidRPr="00FD1035" w:rsidDel="000544CB">
          <w:delText>will be the cost</w:delText>
        </w:r>
      </w:del>
      <w:ins w:id="120" w:author="Borja Rojo" w:date="2016-04-04T18:52:00Z">
        <w:r w:rsidR="000544CB">
          <w:t>the cost will be</w:t>
        </w:r>
      </w:ins>
      <w:r w:rsidRPr="00FD1035">
        <w:t>. This can be see in the second table below.</w:t>
      </w:r>
    </w:p>
    <w:p w14:paraId="21B5D90D" w14:textId="77777777" w:rsidR="00FD1035" w:rsidRPr="00FD1035" w:rsidRDefault="00FD1035" w:rsidP="00FD1035">
      <w:pPr>
        <w:jc w:val="both"/>
      </w:pPr>
      <w:r w:rsidRPr="00FD1035">
        <w:rPr>
          <w:noProof/>
        </w:rPr>
        <w:lastRenderedPageBreak/>
        <w:drawing>
          <wp:inline distT="0" distB="0" distL="0" distR="0" wp14:anchorId="3EDB8517" wp14:editId="068D8D2A">
            <wp:extent cx="3162300" cy="2619375"/>
            <wp:effectExtent l="0" t="0" r="0" b="9525"/>
            <wp:docPr id="3" name="Picture 3" descr="https://lh3.googleusercontent.com/OZ0BdXIprnzD3tvmfKX0ltVR9hUEQEekVAILS_Temd3Bv0DhdN5zsiIApS-CfxWjnqiV_YmfBztHzcyf41cm8mrhnpv0HtxRYlWF6G1XObdugXzVSTheLjEYmRrHfQgNwBWsk3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Z0BdXIprnzD3tvmfKX0ltVR9hUEQEekVAILS_Temd3Bv0DhdN5zsiIApS-CfxWjnqiV_YmfBztHzcyf41cm8mrhnpv0HtxRYlWF6G1XObdugXzVSTheLjEYmRrHfQgNwBWsk3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619375"/>
                    </a:xfrm>
                    <a:prstGeom prst="rect">
                      <a:avLst/>
                    </a:prstGeom>
                    <a:noFill/>
                    <a:ln>
                      <a:noFill/>
                    </a:ln>
                  </pic:spPr>
                </pic:pic>
              </a:graphicData>
            </a:graphic>
          </wp:inline>
        </w:drawing>
      </w:r>
    </w:p>
    <w:p w14:paraId="585487A3" w14:textId="77777777" w:rsidR="00FD1035" w:rsidRPr="00FD1035" w:rsidRDefault="00FD1035" w:rsidP="00FD1035">
      <w:pPr>
        <w:jc w:val="both"/>
      </w:pPr>
    </w:p>
    <w:p w14:paraId="3DE44FBB" w14:textId="77777777" w:rsidR="00FD1035" w:rsidRPr="00FD1035" w:rsidRDefault="00FD1035" w:rsidP="00FD1035">
      <w:pPr>
        <w:jc w:val="both"/>
      </w:pPr>
      <w:r w:rsidRPr="00FD1035">
        <w:t xml:space="preserve">Table </w:t>
      </w:r>
      <w:proofErr w:type="gramStart"/>
      <w:r w:rsidRPr="00FD1035">
        <w:t>2.[</w:t>
      </w:r>
      <w:proofErr w:type="gramEnd"/>
      <w:r w:rsidRPr="00FD1035">
        <w:t>10] shows the rotor diameter of a turbine  and the maximum output power</w:t>
      </w:r>
    </w:p>
    <w:p w14:paraId="7AD398C3" w14:textId="77777777" w:rsidR="00FD1035" w:rsidRPr="00FD1035" w:rsidRDefault="00FD1035" w:rsidP="00FD1035">
      <w:pPr>
        <w:jc w:val="both"/>
      </w:pPr>
    </w:p>
    <w:p w14:paraId="22987D42" w14:textId="77777777" w:rsidR="00FD1035" w:rsidRPr="00FD1035" w:rsidRDefault="00FD1035" w:rsidP="00FD1035">
      <w:pPr>
        <w:jc w:val="both"/>
      </w:pPr>
      <w:r w:rsidRPr="00FD1035">
        <w:rPr>
          <w:noProof/>
        </w:rPr>
        <w:drawing>
          <wp:inline distT="0" distB="0" distL="0" distR="0" wp14:anchorId="7F6D3482" wp14:editId="1B845E88">
            <wp:extent cx="5943600" cy="2819400"/>
            <wp:effectExtent l="0" t="0" r="0" b="0"/>
            <wp:docPr id="2" name="Picture 2" descr="https://lh5.googleusercontent.com/khnz1JPfKBxgy6mv7I7qBZqvOWdaA_XTwrdtTNEGTpDGl-r8Pf7IUW9udO0LzmbF2R5Vq1UGdP3yBH7dmMe9GEY14DhCvxjsVNfkb09s2rB40qJs8zPVL7LYjpCMBdGimp80zB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khnz1JPfKBxgy6mv7I7qBZqvOWdaA_XTwrdtTNEGTpDGl-r8Pf7IUW9udO0LzmbF2R5Vq1UGdP3yBH7dmMe9GEY14DhCvxjsVNfkb09s2rB40qJs8zPVL7LYjpCMBdGimp80zB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4F0A0FBD" w14:textId="77777777" w:rsidR="00FD1035" w:rsidRPr="00FD1035" w:rsidRDefault="00FD1035" w:rsidP="00FD1035">
      <w:pPr>
        <w:jc w:val="both"/>
      </w:pPr>
      <w:r w:rsidRPr="00FD1035">
        <w:t xml:space="preserve">Table </w:t>
      </w:r>
      <w:proofErr w:type="gramStart"/>
      <w:r w:rsidRPr="00FD1035">
        <w:t>3.[</w:t>
      </w:r>
      <w:proofErr w:type="gramEnd"/>
      <w:r w:rsidRPr="00FD1035">
        <w:t>11] maximum power output from wind turbines and project cost.</w:t>
      </w:r>
    </w:p>
    <w:p w14:paraId="500A996E" w14:textId="77777777" w:rsidR="00FD1035" w:rsidRPr="00FD1035" w:rsidRDefault="00FD1035" w:rsidP="00FD1035">
      <w:pPr>
        <w:jc w:val="both"/>
      </w:pPr>
    </w:p>
    <w:p w14:paraId="41ACEDA6" w14:textId="77777777" w:rsidR="00FD1035" w:rsidRPr="00FD1035" w:rsidRDefault="00FD1035" w:rsidP="00FD1035">
      <w:pPr>
        <w:ind w:firstLine="720"/>
        <w:jc w:val="both"/>
      </w:pPr>
      <w:r w:rsidRPr="00FD1035">
        <w:t xml:space="preserve">Wind power, just like hydropower, has numerous advantages </w:t>
      </w:r>
      <w:del w:id="121" w:author="Borja Rojo" w:date="2016-04-04T18:53:00Z">
        <w:r w:rsidRPr="00FD1035" w:rsidDel="000544CB">
          <w:delText>as well as</w:delText>
        </w:r>
      </w:del>
      <w:ins w:id="122" w:author="Borja Rojo" w:date="2016-04-04T18:53:00Z">
        <w:r w:rsidR="000544CB">
          <w:t>and</w:t>
        </w:r>
      </w:ins>
      <w:r w:rsidRPr="00FD1035">
        <w:t xml:space="preserve"> disadvantages. </w:t>
      </w:r>
      <w:del w:id="123" w:author="Borja Rojo" w:date="2016-04-04T18:54:00Z">
        <w:r w:rsidRPr="00FD1035" w:rsidDel="000544CB">
          <w:delText>Among other</w:delText>
        </w:r>
      </w:del>
      <w:ins w:id="124" w:author="Borja Rojo" w:date="2016-04-04T18:54:00Z">
        <w:r w:rsidR="000544CB">
          <w:t>One of the</w:t>
        </w:r>
      </w:ins>
      <w:r w:rsidRPr="00FD1035">
        <w:t xml:space="preserve"> benefits </w:t>
      </w:r>
      <w:ins w:id="125" w:author="Borja Rojo" w:date="2016-04-04T18:54:00Z">
        <w:r w:rsidR="000544CB">
          <w:t>of</w:t>
        </w:r>
      </w:ins>
      <w:del w:id="126" w:author="Borja Rojo" w:date="2016-04-04T18:54:00Z">
        <w:r w:rsidRPr="00FD1035" w:rsidDel="000544CB">
          <w:delText>from</w:delText>
        </w:r>
      </w:del>
      <w:r w:rsidRPr="00FD1035">
        <w:t xml:space="preserve"> wind power</w:t>
      </w:r>
      <w:ins w:id="127" w:author="Borja Rojo" w:date="2016-04-04T18:54:00Z">
        <w:r w:rsidR="000544CB">
          <w:t xml:space="preserve"> is that </w:t>
        </w:r>
      </w:ins>
      <w:del w:id="128" w:author="Borja Rojo" w:date="2016-04-04T18:54:00Z">
        <w:r w:rsidRPr="00FD1035" w:rsidDel="000544CB">
          <w:delText xml:space="preserve">, </w:delText>
        </w:r>
      </w:del>
      <w:r w:rsidRPr="00FD1035">
        <w:t xml:space="preserve">the towers holding the turbines do not take up much space[12]. </w:t>
      </w:r>
      <w:del w:id="129" w:author="Borja Rojo" w:date="2016-04-04T18:55:00Z">
        <w:r w:rsidRPr="00FD1035" w:rsidDel="000544CB">
          <w:delText xml:space="preserve">This means a lot of space around them can still be used for other things, </w:delText>
        </w:r>
      </w:del>
      <w:ins w:id="130" w:author="Borja Rojo" w:date="2016-04-04T18:55:00Z">
        <w:r w:rsidR="000544CB">
          <w:t xml:space="preserve">This keeps the space around them free for other things, </w:t>
        </w:r>
      </w:ins>
      <w:r w:rsidRPr="00FD1035">
        <w:t>such as agriculture. The turbines can be placed anywhere in a country, as they only rely on wind. This means</w:t>
      </w:r>
      <w:ins w:id="131" w:author="Borja Rojo" w:date="2016-04-04T18:55:00Z">
        <w:r w:rsidR="000544CB">
          <w:t xml:space="preserve"> </w:t>
        </w:r>
      </w:ins>
      <w:del w:id="132" w:author="Borja Rojo" w:date="2016-04-04T18:55:00Z">
        <w:r w:rsidRPr="00FD1035" w:rsidDel="000544CB">
          <w:delText xml:space="preserve"> , remote areas, </w:delText>
        </w:r>
      </w:del>
      <w:r w:rsidRPr="00FD1035">
        <w:t>wind turbines can be used as great resource to generate energy[12]</w:t>
      </w:r>
      <w:ins w:id="133" w:author="Borja Rojo" w:date="2016-04-04T18:56:00Z">
        <w:r w:rsidR="000544CB">
          <w:t xml:space="preserve"> is </w:t>
        </w:r>
        <w:r w:rsidR="000544CB" w:rsidRPr="00FD1035">
          <w:t>remote areas</w:t>
        </w:r>
      </w:ins>
      <w:r w:rsidRPr="00FD1035">
        <w:t xml:space="preserve">. Also, </w:t>
      </w:r>
      <w:del w:id="134" w:author="Borja Rojo" w:date="2016-04-04T18:56:00Z">
        <w:r w:rsidRPr="00FD1035" w:rsidDel="000544CB">
          <w:delText> </w:delText>
        </w:r>
      </w:del>
      <w:r w:rsidRPr="00FD1035">
        <w:t>in combination with Solar Energy</w:t>
      </w:r>
      <w:ins w:id="135" w:author="Borja Rojo" w:date="2016-04-04T18:56:00Z">
        <w:r w:rsidR="000544CB">
          <w:t>,</w:t>
        </w:r>
      </w:ins>
      <w:r w:rsidRPr="00FD1035">
        <w:t xml:space="preserve"> they can be used to provide reliable as well as </w:t>
      </w:r>
      <w:ins w:id="136" w:author="Borja Rojo" w:date="2016-04-04T18:56:00Z">
        <w:r w:rsidR="000544CB">
          <w:t xml:space="preserve">a </w:t>
        </w:r>
      </w:ins>
      <w:r w:rsidRPr="00FD1035">
        <w:t xml:space="preserve">steady supply of electricity[12]. </w:t>
      </w:r>
      <w:commentRangeStart w:id="137"/>
      <w:r w:rsidRPr="00FD1035">
        <w:t>Despite of the benefits above, wind power pose</w:t>
      </w:r>
      <w:ins w:id="138" w:author="Borja Rojo" w:date="2016-04-04T18:56:00Z">
        <w:r w:rsidR="000544CB">
          <w:t>s</w:t>
        </w:r>
      </w:ins>
      <w:r w:rsidRPr="00FD1035">
        <w:t xml:space="preserve"> a threat to </w:t>
      </w:r>
      <w:r w:rsidRPr="00FD1035">
        <w:lastRenderedPageBreak/>
        <w:t xml:space="preserve">wildlife as the turbines blades are in the open </w:t>
      </w:r>
      <w:proofErr w:type="gramStart"/>
      <w:r w:rsidRPr="00FD1035">
        <w:t>air[</w:t>
      </w:r>
      <w:proofErr w:type="gramEnd"/>
      <w:r w:rsidRPr="00FD1035">
        <w:t xml:space="preserve">12]. This means, if the blades loosen up and fall down they can cause serious damage, </w:t>
      </w:r>
      <w:proofErr w:type="spellStart"/>
      <w:r w:rsidRPr="00FD1035">
        <w:t>i.e</w:t>
      </w:r>
      <w:proofErr w:type="spellEnd"/>
      <w:r w:rsidRPr="00FD1035">
        <w:t xml:space="preserve"> it can either destroy, wound or kill whatsoever it might hit</w:t>
      </w:r>
      <w:commentRangeEnd w:id="137"/>
      <w:r w:rsidR="000544CB">
        <w:rPr>
          <w:rStyle w:val="CommentReference"/>
        </w:rPr>
        <w:commentReference w:id="137"/>
      </w:r>
      <w:r w:rsidRPr="00FD1035">
        <w:t xml:space="preserve">. </w:t>
      </w:r>
      <w:ins w:id="139" w:author="Borja Rojo" w:date="2016-04-04T19:04:00Z">
        <w:r w:rsidR="00891964">
          <w:t xml:space="preserve">There are many disadvantages too. </w:t>
        </w:r>
      </w:ins>
      <w:r w:rsidRPr="00FD1035">
        <w:t xml:space="preserve">There </w:t>
      </w:r>
      <w:ins w:id="140" w:author="Borja Rojo" w:date="2016-04-04T19:05:00Z">
        <w:r w:rsidR="00891964">
          <w:t>can be</w:t>
        </w:r>
      </w:ins>
      <w:del w:id="141" w:author="Borja Rojo" w:date="2016-04-04T19:05:00Z">
        <w:r w:rsidRPr="00FD1035" w:rsidDel="00891964">
          <w:delText>is</w:delText>
        </w:r>
      </w:del>
      <w:r w:rsidRPr="00FD1035">
        <w:t xml:space="preserve"> fluctuation</w:t>
      </w:r>
      <w:ins w:id="142" w:author="Borja Rojo" w:date="2016-04-04T19:05:00Z">
        <w:r w:rsidR="00891964">
          <w:t>s</w:t>
        </w:r>
      </w:ins>
      <w:r w:rsidRPr="00FD1035">
        <w:t xml:space="preserve"> in the flow or blowing of wind. That means </w:t>
      </w:r>
      <w:ins w:id="143" w:author="Borja Rojo" w:date="2016-04-04T19:05:00Z">
        <w:r w:rsidR="00891964">
          <w:t xml:space="preserve">that </w:t>
        </w:r>
      </w:ins>
      <w:r w:rsidRPr="00FD1035">
        <w:t>winds are uncertain and unpredictable [12</w:t>
      </w:r>
      <w:proofErr w:type="gramStart"/>
      <w:r w:rsidRPr="00FD1035">
        <w:t>].This</w:t>
      </w:r>
      <w:proofErr w:type="gramEnd"/>
      <w:r w:rsidRPr="00FD1035">
        <w:t xml:space="preserve"> can likely affect the production of electricity. It is possible that production </w:t>
      </w:r>
      <w:del w:id="144" w:author="Borja Rojo" w:date="2016-04-04T19:05:00Z">
        <w:r w:rsidRPr="00FD1035" w:rsidDel="00891964">
          <w:delText>stops at all</w:delText>
        </w:r>
      </w:del>
      <w:del w:id="145" w:author="Borja Rojo" w:date="2016-04-04T19:04:00Z">
        <w:r w:rsidRPr="00FD1035" w:rsidDel="00891964">
          <w:delText>,</w:delText>
        </w:r>
      </w:del>
      <w:ins w:id="146" w:author="Borja Rojo" w:date="2016-04-04T19:05:00Z">
        <w:r w:rsidR="00891964">
          <w:t>completely stops</w:t>
        </w:r>
      </w:ins>
      <w:r w:rsidRPr="00FD1035">
        <w:t xml:space="preserve"> if the wind fails to rotate the turbines blades. </w:t>
      </w:r>
      <w:del w:id="147" w:author="Borja Rojo" w:date="2016-04-04T19:05:00Z">
        <w:r w:rsidRPr="00FD1035" w:rsidDel="00891964">
          <w:delText>Otherwise</w:delText>
        </w:r>
      </w:del>
      <w:ins w:id="148" w:author="Borja Rojo" w:date="2016-04-04T19:05:00Z">
        <w:r w:rsidR="00891964">
          <w:t>With light winds</w:t>
        </w:r>
      </w:ins>
      <w:r w:rsidRPr="00FD1035">
        <w:t xml:space="preserve">, there can be </w:t>
      </w:r>
      <w:del w:id="149" w:author="Borja Rojo" w:date="2016-04-04T19:08:00Z">
        <w:r w:rsidRPr="00FD1035" w:rsidDel="00E405F5">
          <w:delText xml:space="preserve">a very </w:delText>
        </w:r>
      </w:del>
      <w:r w:rsidRPr="00FD1035">
        <w:t xml:space="preserve">little </w:t>
      </w:r>
      <w:del w:id="150" w:author="Borja Rojo" w:date="2016-04-04T19:08:00Z">
        <w:r w:rsidRPr="00FD1035" w:rsidDel="00E405F5">
          <w:delText xml:space="preserve">supply of </w:delText>
        </w:r>
      </w:del>
      <w:r w:rsidRPr="00FD1035">
        <w:t>electricity causing some of the homes or businesses to be out of power. Furthermore, wind power can be harnessed only in those areas where wind is strong enough and weather is windy for most parts of the year.</w:t>
      </w:r>
    </w:p>
    <w:p w14:paraId="2225C73B" w14:textId="77777777" w:rsidR="00FD1035" w:rsidRPr="00FD1035" w:rsidRDefault="00FD1035" w:rsidP="00FD1035">
      <w:pPr>
        <w:jc w:val="both"/>
      </w:pPr>
      <w:r w:rsidRPr="00FD1035">
        <w:rPr>
          <w:noProof/>
        </w:rPr>
        <w:drawing>
          <wp:inline distT="0" distB="0" distL="0" distR="0" wp14:anchorId="402B5243" wp14:editId="58FF996C">
            <wp:extent cx="2514600" cy="2667000"/>
            <wp:effectExtent l="0" t="0" r="0" b="0"/>
            <wp:docPr id="1" name="Picture 1" descr="https://lh4.googleusercontent.com/zFl3US8N1bWn3cNc6Vhm9KvUsBDV3QuE4JKvLp4a5dXU2snieSW6gF3FjGSQ4oLAOc3uGXarFUOmhYUTpmnEQ4Y1x-uTJJJGvPfLAy1KJUV2rewcGSp97BZHkc0eefW1J4XTYH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Fl3US8N1bWn3cNc6Vhm9KvUsBDV3QuE4JKvLp4a5dXU2snieSW6gF3FjGSQ4oLAOc3uGXarFUOmhYUTpmnEQ4Y1x-uTJJJGvPfLAy1KJUV2rewcGSp97BZHkc0eefW1J4XTYHz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667000"/>
                    </a:xfrm>
                    <a:prstGeom prst="rect">
                      <a:avLst/>
                    </a:prstGeom>
                    <a:noFill/>
                    <a:ln>
                      <a:noFill/>
                    </a:ln>
                  </pic:spPr>
                </pic:pic>
              </a:graphicData>
            </a:graphic>
          </wp:inline>
        </w:drawing>
      </w:r>
    </w:p>
    <w:p w14:paraId="1E58F8AE" w14:textId="77777777" w:rsidR="00FD1035" w:rsidRPr="00FD1035" w:rsidRDefault="00FD1035" w:rsidP="00FD1035">
      <w:pPr>
        <w:jc w:val="both"/>
      </w:pPr>
      <w:r w:rsidRPr="00FD1035">
        <w:t xml:space="preserve">Fig </w:t>
      </w:r>
      <w:proofErr w:type="gramStart"/>
      <w:r w:rsidRPr="00FD1035">
        <w:t>4.[</w:t>
      </w:r>
      <w:proofErr w:type="gramEnd"/>
      <w:r w:rsidRPr="00FD1035">
        <w:t xml:space="preserve">9] pictorial representation of wind power production. </w:t>
      </w:r>
    </w:p>
    <w:p w14:paraId="5648E14F" w14:textId="77777777" w:rsidR="00FD1035" w:rsidRPr="00FD1035" w:rsidRDefault="00FD1035" w:rsidP="00FD1035">
      <w:pPr>
        <w:jc w:val="both"/>
      </w:pPr>
    </w:p>
    <w:p w14:paraId="44F87315" w14:textId="77777777" w:rsidR="00FD1035" w:rsidRPr="00FD1035" w:rsidRDefault="00FD1035" w:rsidP="00FD1035">
      <w:pPr>
        <w:ind w:firstLine="720"/>
        <w:jc w:val="both"/>
      </w:pPr>
      <w:r w:rsidRPr="00FD1035">
        <w:t>The production of electricity is based on natural resources</w:t>
      </w:r>
      <w:commentRangeStart w:id="151"/>
      <w:r w:rsidRPr="00FD1035">
        <w:t xml:space="preserve">, as mentioned in the introduction. </w:t>
      </w:r>
      <w:commentRangeEnd w:id="151"/>
      <w:r w:rsidR="00E405F5">
        <w:rPr>
          <w:rStyle w:val="CommentReference"/>
        </w:rPr>
        <w:commentReference w:id="151"/>
      </w:r>
      <w:r w:rsidRPr="00FD1035">
        <w:t>However, some of these resources are renewable and other</w:t>
      </w:r>
      <w:ins w:id="152" w:author="Borja Rojo" w:date="2016-04-04T19:10:00Z">
        <w:r w:rsidR="00E405F5">
          <w:t>s</w:t>
        </w:r>
      </w:ins>
      <w:r w:rsidRPr="00FD1035">
        <w:t xml:space="preserve"> non-renewable. </w:t>
      </w:r>
      <w:ins w:id="153" w:author="Borja Rojo" w:date="2016-04-04T19:10:00Z">
        <w:r w:rsidR="00E405F5">
          <w:t>Such r</w:t>
        </w:r>
      </w:ins>
      <w:del w:id="154" w:author="Borja Rojo" w:date="2016-04-04T19:10:00Z">
        <w:r w:rsidRPr="00FD1035" w:rsidDel="00E405F5">
          <w:delText>R</w:delText>
        </w:r>
      </w:del>
      <w:r w:rsidRPr="00FD1035">
        <w:t>enewable sources are water,</w:t>
      </w:r>
      <w:ins w:id="155" w:author="Borja Rojo" w:date="2016-04-04T19:10:00Z">
        <w:r w:rsidR="00E405F5">
          <w:t xml:space="preserve"> </w:t>
        </w:r>
      </w:ins>
      <w:r w:rsidRPr="00FD1035">
        <w:t>wind, and solar. Non-renewable sources are gas</w:t>
      </w:r>
      <w:del w:id="156" w:author="Borja Rojo" w:date="2016-04-04T19:11:00Z">
        <w:r w:rsidRPr="00FD1035" w:rsidDel="00E405F5">
          <w:delText>,</w:delText>
        </w:r>
      </w:del>
      <w:r w:rsidRPr="00FD1035">
        <w:t xml:space="preserve"> and coal. Moreover, some of these sources, such as coal and gas, pose threat</w:t>
      </w:r>
      <w:ins w:id="157" w:author="Borja Rojo" w:date="2016-04-04T19:11:00Z">
        <w:r w:rsidR="00E405F5">
          <w:t>s</w:t>
        </w:r>
      </w:ins>
      <w:r w:rsidRPr="00FD1035">
        <w:t xml:space="preserve"> to life. They emit greenhouse gases, which lead to global warming. </w:t>
      </w:r>
      <w:del w:id="158" w:author="Borja Rojo" w:date="2016-04-04T19:11:00Z">
        <w:r w:rsidRPr="00FD1035" w:rsidDel="00E405F5">
          <w:delText xml:space="preserve">In regards to the paper, </w:delText>
        </w:r>
      </w:del>
      <w:ins w:id="159" w:author="Borja Rojo" w:date="2016-04-04T19:11:00Z">
        <w:r w:rsidR="00E405F5">
          <w:t>T</w:t>
        </w:r>
      </w:ins>
      <w:del w:id="160" w:author="Borja Rojo" w:date="2016-04-04T19:11:00Z">
        <w:r w:rsidRPr="00FD1035" w:rsidDel="00E405F5">
          <w:delText>t</w:delText>
        </w:r>
      </w:del>
      <w:r w:rsidRPr="00FD1035">
        <w:t>he cost of producing power through wind does not differ that much from the cost of producing it through water. However, the cost of producing power through wind has been declining for the past couple years. Both wind power production as well as hydropower production have advantages and disadvantages. Comparing the advantages and disadvantages of both sources of production of electricity and considering the decline in the cost of producing power through wind</w:t>
      </w:r>
      <w:del w:id="161" w:author="Borja Rojo" w:date="2016-04-04T19:12:00Z">
        <w:r w:rsidRPr="00FD1035" w:rsidDel="00E405F5">
          <w:delText xml:space="preserve"> </w:delText>
        </w:r>
      </w:del>
      <w:r w:rsidRPr="00FD1035">
        <w:t xml:space="preserve">, one </w:t>
      </w:r>
      <w:del w:id="162" w:author="Borja Rojo" w:date="2016-04-04T19:12:00Z">
        <w:r w:rsidRPr="00FD1035" w:rsidDel="00E405F5">
          <w:delText>is likely to say</w:delText>
        </w:r>
      </w:del>
      <w:ins w:id="163" w:author="Borja Rojo" w:date="2016-04-04T19:12:00Z">
        <w:r w:rsidR="00E405F5">
          <w:t>would say</w:t>
        </w:r>
      </w:ins>
      <w:r w:rsidRPr="00FD1035">
        <w:t xml:space="preserve"> that wind power is better than hydroelectric power so long as wind power is coupled with solar power to make it more reliable and steady. It would be easier to power a full nation with wind power than with Hydroelectric power, as wind turbines can be placed anywhere as long as the place is not uncomfortable for the population in the surroundings</w:t>
      </w:r>
      <w:ins w:id="164" w:author="Borja Rojo" w:date="2016-04-04T19:12:00Z">
        <w:r w:rsidR="00E405F5">
          <w:t>.</w:t>
        </w:r>
      </w:ins>
      <w:bookmarkStart w:id="165" w:name="_GoBack"/>
      <w:bookmarkEnd w:id="165"/>
      <w:del w:id="166" w:author="Borja Rojo" w:date="2016-04-04T19:12:00Z">
        <w:r w:rsidRPr="00FD1035" w:rsidDel="00E405F5">
          <w:delText xml:space="preserve"> and its coupled with solar energy. </w:delText>
        </w:r>
      </w:del>
    </w:p>
    <w:p w14:paraId="0A63CF3D" w14:textId="77777777" w:rsidR="00FD1035" w:rsidRPr="00FD1035" w:rsidRDefault="00FD1035" w:rsidP="00FD1035">
      <w:pPr>
        <w:jc w:val="both"/>
      </w:pPr>
      <w:r>
        <w:br/>
      </w:r>
      <w:r>
        <w:br/>
      </w:r>
      <w:r>
        <w:br/>
      </w:r>
    </w:p>
    <w:p w14:paraId="32120C23" w14:textId="77777777" w:rsidR="00FD1035" w:rsidRPr="00FD1035" w:rsidRDefault="00FD1035" w:rsidP="00FD1035">
      <w:r w:rsidRPr="00FD1035">
        <w:lastRenderedPageBreak/>
        <w:t>Work Cited</w:t>
      </w:r>
    </w:p>
    <w:p w14:paraId="79685E4C" w14:textId="77777777" w:rsidR="00FD1035" w:rsidRPr="00FD1035" w:rsidRDefault="00FD1035" w:rsidP="00FD1035">
      <w:r w:rsidRPr="00FD1035">
        <w:t>[1]</w:t>
      </w:r>
      <w:hyperlink r:id="rId13" w:history="1">
        <w:r w:rsidRPr="00FD1035">
          <w:rPr>
            <w:rStyle w:val="Hyperlink"/>
          </w:rPr>
          <w:t>http://water.usgs.gov/edu/hyhowworks.html</w:t>
        </w:r>
      </w:hyperlink>
      <w:r w:rsidRPr="00FD1035">
        <w:t xml:space="preserve"> </w:t>
      </w:r>
    </w:p>
    <w:p w14:paraId="33F683AB" w14:textId="77777777" w:rsidR="00FD1035" w:rsidRPr="00FD1035" w:rsidRDefault="00FD1035" w:rsidP="00FD1035"/>
    <w:p w14:paraId="13260CEB" w14:textId="77777777" w:rsidR="00FD1035" w:rsidRPr="00FD1035" w:rsidRDefault="00FD1035" w:rsidP="00FD1035">
      <w:r w:rsidRPr="00FD1035">
        <w:t>[2]</w:t>
      </w:r>
      <w:hyperlink r:id="rId14" w:history="1">
        <w:r w:rsidRPr="00FD1035">
          <w:rPr>
            <w:rStyle w:val="Hyperlink"/>
          </w:rPr>
          <w:t>www.renewablesfirst.co.uk/hydropower/hydropower-learning-centre/how-much-do-hydropower-systems-cost-to-build/</w:t>
        </w:r>
      </w:hyperlink>
    </w:p>
    <w:p w14:paraId="35CA4606" w14:textId="77777777" w:rsidR="00FD1035" w:rsidRPr="00FD1035" w:rsidRDefault="00FD1035" w:rsidP="00FD1035"/>
    <w:p w14:paraId="2BED25EE" w14:textId="77777777" w:rsidR="00FD1035" w:rsidRPr="00FD1035" w:rsidRDefault="00FD1035" w:rsidP="00FD1035">
      <w:r w:rsidRPr="00FD1035">
        <w:t>[3]</w:t>
      </w:r>
      <w:hyperlink r:id="rId15" w:history="1">
        <w:r w:rsidRPr="00FD1035">
          <w:rPr>
            <w:rStyle w:val="Hyperlink"/>
          </w:rPr>
          <w:t>http://www.irena.org/documentdownloads/publications/re_technologies_cost_analysis-hydropower.pdf</w:t>
        </w:r>
      </w:hyperlink>
    </w:p>
    <w:p w14:paraId="43D4D575" w14:textId="77777777" w:rsidR="00FD1035" w:rsidRPr="00FD1035" w:rsidRDefault="00FD1035" w:rsidP="00FD1035"/>
    <w:p w14:paraId="570DB39B" w14:textId="77777777" w:rsidR="00FD1035" w:rsidRPr="00FD1035" w:rsidRDefault="00FD1035" w:rsidP="00FD1035">
      <w:r w:rsidRPr="00FD1035">
        <w:t>[4]</w:t>
      </w:r>
      <w:hyperlink r:id="rId16" w:history="1">
        <w:r w:rsidRPr="00FD1035">
          <w:rPr>
            <w:rStyle w:val="Hyperlink"/>
          </w:rPr>
          <w:t>http://www.envirothonpa.org/documents/19bHydropowerAdvantagesandDisadvantages.pdf</w:t>
        </w:r>
      </w:hyperlink>
    </w:p>
    <w:p w14:paraId="43B033CD" w14:textId="77777777" w:rsidR="00FD1035" w:rsidRPr="00FD1035" w:rsidRDefault="00FD1035" w:rsidP="00FD1035"/>
    <w:p w14:paraId="59C007ED" w14:textId="77777777" w:rsidR="00FD1035" w:rsidRPr="00FD1035" w:rsidRDefault="00FD1035" w:rsidP="00FD1035">
      <w:r w:rsidRPr="00FD1035">
        <w:t>[5]</w:t>
      </w:r>
      <w:hyperlink r:id="rId17" w:history="1">
        <w:r w:rsidRPr="00FD1035">
          <w:rPr>
            <w:rStyle w:val="Hyperlink"/>
          </w:rPr>
          <w:t>http://www.nhlbi.nih.gov/health/health-topics/topics/hlw/system</w:t>
        </w:r>
      </w:hyperlink>
    </w:p>
    <w:p w14:paraId="36FD01BD" w14:textId="77777777" w:rsidR="00FD1035" w:rsidRPr="00FD1035" w:rsidRDefault="00FD1035" w:rsidP="00FD1035"/>
    <w:p w14:paraId="2338860E" w14:textId="77777777" w:rsidR="00FD1035" w:rsidRPr="00FD1035" w:rsidRDefault="00FD1035" w:rsidP="00FD1035">
      <w:r w:rsidRPr="00FD1035">
        <w:t>[6]</w:t>
      </w:r>
      <w:hyperlink r:id="rId18" w:history="1">
        <w:r w:rsidRPr="00FD1035">
          <w:rPr>
            <w:rStyle w:val="Hyperlink"/>
          </w:rPr>
          <w:t>http://agriinfo.in/?page=topic&amp;superid=1&amp;topicid=404</w:t>
        </w:r>
      </w:hyperlink>
    </w:p>
    <w:p w14:paraId="4A7B8B1F" w14:textId="77777777" w:rsidR="00FD1035" w:rsidRPr="00FD1035" w:rsidRDefault="00FD1035" w:rsidP="00FD1035"/>
    <w:p w14:paraId="0094FB68" w14:textId="77777777" w:rsidR="00FD1035" w:rsidRPr="00FD1035" w:rsidRDefault="00FD1035" w:rsidP="00FD1035">
      <w:r w:rsidRPr="00FD1035">
        <w:t>[7]</w:t>
      </w:r>
      <w:hyperlink r:id="rId19" w:history="1">
        <w:r w:rsidRPr="00FD1035">
          <w:rPr>
            <w:rStyle w:val="Hyperlink"/>
          </w:rPr>
          <w:t>http://windeis.anl.gov/guide/basics/</w:t>
        </w:r>
      </w:hyperlink>
    </w:p>
    <w:p w14:paraId="6E7D81C5" w14:textId="77777777" w:rsidR="00FD1035" w:rsidRPr="00FD1035" w:rsidRDefault="00FD1035" w:rsidP="00FD1035"/>
    <w:p w14:paraId="5FE85D39" w14:textId="77777777" w:rsidR="00FD1035" w:rsidRPr="00FD1035" w:rsidRDefault="00FD1035" w:rsidP="00FD1035">
      <w:r w:rsidRPr="00FD1035">
        <w:t>[8]</w:t>
      </w:r>
      <w:hyperlink r:id="rId20" w:anchor="imgrc=i4DVb4ug368L4M%3A" w:history="1">
        <w:r w:rsidRPr="00FD1035">
          <w:rPr>
            <w:rStyle w:val="Hyperlink"/>
          </w:rPr>
          <w:t>https://www.google.com/search?q=hydropower+turbine&amp;espv=2&amp;biw=929&amp;bih=931&amp;tbm=isch&amp;imgil=i4DVb4ug368L4M%253A%253BYuzqxxpvFj-FeM%253Bhttp%25253A%25252F%25252Fwater.usgs.gov%25252Fedu%25252Fhyhowworks.html&amp;source=iu&amp;pf=m&amp;fir=i4DVb4ug368L4M%253A%252CYuzqxxpvFj-FeM%252C_&amp;usg=__Ci51H8C-FA6XZMAsooq0GpAPjHs%3D&amp;ved=0ahUKEwiJooXN_unLAhXBSiYKHet7ADEQyjcILw&amp;ei=UJr8Vom6CMGVmQHr94GIAw#imgrc=i4DVb4ug368L4M%3A</w:t>
        </w:r>
      </w:hyperlink>
    </w:p>
    <w:p w14:paraId="704D466B" w14:textId="77777777" w:rsidR="00FD1035" w:rsidRPr="00FD1035" w:rsidRDefault="00FD1035" w:rsidP="00FD1035"/>
    <w:p w14:paraId="5F937A98" w14:textId="77777777" w:rsidR="00FD1035" w:rsidRPr="00FD1035" w:rsidRDefault="00FD1035" w:rsidP="00FD1035">
      <w:r w:rsidRPr="00FD1035">
        <w:t>[9]</w:t>
      </w:r>
      <w:hyperlink r:id="rId21" w:anchor="v=onepage&amp;q=pictorial%20representation%20of%20wind%20power%20production&amp;f=false" w:history="1">
        <w:r w:rsidRPr="00FD1035">
          <w:rPr>
            <w:rStyle w:val="Hyperlink"/>
          </w:rPr>
          <w:t>https://books.google.com/books?id=kY1-ciIQd9UC&amp;pg=PA99&amp;lpg=PA99&amp;dq=pictorial+representation+of+wind+power+production&amp;source=bl&amp;ots=0ibXFT8RnO&amp;sig=Y2bsHJZwEZlql8mlFw7FoVJZ0Fg&amp;hl=en&amp;sa=X&amp;ved=0ahUKEwifnqS5gOrLAhUB4CYKHRIUB30Q6AEIPDAG#v=onepage&amp;q=pictorial%20representation%20of%20wind%20power%20production&amp;f=false</w:t>
        </w:r>
      </w:hyperlink>
    </w:p>
    <w:p w14:paraId="37D2FFA6" w14:textId="77777777" w:rsidR="00FD1035" w:rsidRPr="00FD1035" w:rsidRDefault="00FD1035" w:rsidP="00FD1035"/>
    <w:p w14:paraId="34A64265" w14:textId="77777777" w:rsidR="00FD1035" w:rsidRPr="00FD1035" w:rsidRDefault="00FD1035" w:rsidP="00FD1035">
      <w:r w:rsidRPr="00FD1035">
        <w:t>[10]//</w:t>
      </w:r>
      <w:hyperlink r:id="rId22" w:history="1">
        <w:r w:rsidRPr="00FD1035">
          <w:rPr>
            <w:rStyle w:val="Hyperlink"/>
          </w:rPr>
          <w:t>www.renewablesfirst.co.uk/windpower/windpower-learning-centre/much-power-generate-wind-turbine/</w:t>
        </w:r>
      </w:hyperlink>
    </w:p>
    <w:p w14:paraId="694DF448" w14:textId="77777777" w:rsidR="00FD1035" w:rsidRPr="00FD1035" w:rsidRDefault="00FD1035" w:rsidP="00FD1035"/>
    <w:p w14:paraId="6EA154F5" w14:textId="77777777" w:rsidR="00FD1035" w:rsidRPr="00FD1035" w:rsidRDefault="00FD1035" w:rsidP="00FD1035">
      <w:r w:rsidRPr="00FD1035">
        <w:lastRenderedPageBreak/>
        <w:t>[11]</w:t>
      </w:r>
      <w:hyperlink r:id="rId23" w:history="1">
        <w:r w:rsidRPr="00FD1035">
          <w:rPr>
            <w:rStyle w:val="Hyperlink"/>
          </w:rPr>
          <w:t>https://www.renewablesfirst.co.uk/windpower/windpower-learning-centre/how-much-does-a-farm-wind-turbine-small-wind-farm-turbine-cost/</w:t>
        </w:r>
      </w:hyperlink>
    </w:p>
    <w:p w14:paraId="3E451CF0" w14:textId="77777777" w:rsidR="00FD1035" w:rsidRPr="00FD1035" w:rsidRDefault="00FD1035" w:rsidP="00FD1035"/>
    <w:p w14:paraId="7C73E63F" w14:textId="77777777" w:rsidR="00FD1035" w:rsidRPr="00FD1035" w:rsidRDefault="00FD1035" w:rsidP="00FD1035">
      <w:r w:rsidRPr="00FD1035">
        <w:t>[12]</w:t>
      </w:r>
      <w:hyperlink r:id="rId24" w:anchor="axzz44SGryl4d" w:history="1">
        <w:r w:rsidRPr="00FD1035">
          <w:rPr>
            <w:rStyle w:val="Hyperlink"/>
          </w:rPr>
          <w:t>http://www.ianswer4u.com/2012/02/wind-energy-advantages-and.html#axzz44SGryl4d</w:t>
        </w:r>
      </w:hyperlink>
    </w:p>
    <w:p w14:paraId="0554EE89" w14:textId="77777777" w:rsidR="00057A81" w:rsidRDefault="00FD1035" w:rsidP="00FD1035">
      <w:r w:rsidRPr="00FD1035">
        <w:br/>
      </w:r>
      <w:r w:rsidRPr="00FD1035">
        <w:br/>
      </w:r>
      <w:r w:rsidRPr="00FD1035">
        <w:br/>
      </w:r>
      <w:r w:rsidRPr="00FD1035">
        <w:br/>
      </w:r>
      <w:r w:rsidRPr="00FD1035">
        <w:br/>
      </w:r>
    </w:p>
    <w:sectPr w:rsidR="00057A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orja Rojo" w:date="2016-04-04T17:40:00Z" w:initials="BR">
    <w:p w14:paraId="1637D820" w14:textId="77777777" w:rsidR="002C2AAD" w:rsidRDefault="002C2AAD">
      <w:pPr>
        <w:pStyle w:val="CommentText"/>
      </w:pPr>
      <w:r>
        <w:rPr>
          <w:rStyle w:val="CommentReference"/>
        </w:rPr>
        <w:annotationRef/>
      </w:r>
      <w:r>
        <w:rPr>
          <w:rStyle w:val="CommentReference"/>
        </w:rPr>
        <w:t>Only on the surface for a conductor</w:t>
      </w:r>
    </w:p>
  </w:comment>
  <w:comment w:id="1" w:author="Borja Rojo" w:date="2016-04-04T17:49:00Z" w:initials="BR">
    <w:p w14:paraId="776AF3CD" w14:textId="77777777" w:rsidR="002C2AAD" w:rsidRDefault="002C2AAD">
      <w:pPr>
        <w:pStyle w:val="CommentText"/>
      </w:pPr>
      <w:r>
        <w:rPr>
          <w:rStyle w:val="CommentReference"/>
        </w:rPr>
        <w:annotationRef/>
      </w:r>
      <w:r>
        <w:t>Its only on the surface.</w:t>
      </w:r>
    </w:p>
  </w:comment>
  <w:comment w:id="4" w:author="Borja Rojo" w:date="2016-04-04T17:41:00Z" w:initials="BR">
    <w:p w14:paraId="5D17F7CE" w14:textId="77777777" w:rsidR="002C2AAD" w:rsidRDefault="002C2AAD">
      <w:pPr>
        <w:pStyle w:val="CommentText"/>
      </w:pPr>
      <w:r>
        <w:rPr>
          <w:rStyle w:val="CommentReference"/>
        </w:rPr>
        <w:annotationRef/>
      </w:r>
      <w:r>
        <w:t>It’s not a force, it’s the result of a force.</w:t>
      </w:r>
    </w:p>
  </w:comment>
  <w:comment w:id="17" w:author="Borja Rojo" w:date="2016-04-04T19:09:00Z" w:initials="BR">
    <w:p w14:paraId="7B8A8F3F" w14:textId="77777777" w:rsidR="00E405F5" w:rsidRDefault="00E405F5">
      <w:pPr>
        <w:pStyle w:val="CommentText"/>
      </w:pPr>
      <w:r>
        <w:rPr>
          <w:rStyle w:val="CommentReference"/>
        </w:rPr>
        <w:annotationRef/>
      </w:r>
      <w:r>
        <w:t>Don’t refer the paper itself; it’s like breaking the fourth wall.</w:t>
      </w:r>
    </w:p>
  </w:comment>
  <w:comment w:id="23" w:author="Borja Rojo" w:date="2016-04-04T17:58:00Z" w:initials="BR">
    <w:p w14:paraId="0DA655EE" w14:textId="77777777" w:rsidR="00CE5FB9" w:rsidRDefault="00CE5FB9">
      <w:pPr>
        <w:pStyle w:val="CommentText"/>
      </w:pPr>
      <w:r>
        <w:rPr>
          <w:rStyle w:val="CommentReference"/>
        </w:rPr>
        <w:annotationRef/>
      </w:r>
      <w:r>
        <w:t>redundant</w:t>
      </w:r>
    </w:p>
  </w:comment>
  <w:comment w:id="56" w:author="Borja Rojo" w:date="2016-04-04T18:16:00Z" w:initials="BR">
    <w:p w14:paraId="413B509F" w14:textId="77777777" w:rsidR="00E23B87" w:rsidRDefault="00E23B87">
      <w:pPr>
        <w:pStyle w:val="CommentText"/>
      </w:pPr>
      <w:r>
        <w:rPr>
          <w:rStyle w:val="CommentReference"/>
        </w:rPr>
        <w:annotationRef/>
      </w:r>
      <w:r>
        <w:t xml:space="preserve">It was a sentence </w:t>
      </w:r>
      <w:proofErr w:type="gramStart"/>
      <w:r>
        <w:t>fragment,</w:t>
      </w:r>
      <w:proofErr w:type="gramEnd"/>
      <w:r>
        <w:t xml:space="preserve"> a verb was needed. The phrasing was colloquial, and I understood it, but it could be confusing.</w:t>
      </w:r>
    </w:p>
  </w:comment>
  <w:comment w:id="81" w:author="Borja Rojo" w:date="2016-04-04T18:30:00Z" w:initials="BR">
    <w:p w14:paraId="1B90B057" w14:textId="77777777" w:rsidR="0021723B" w:rsidRDefault="0021723B">
      <w:pPr>
        <w:pStyle w:val="CommentText"/>
      </w:pPr>
      <w:r>
        <w:rPr>
          <w:rStyle w:val="CommentReference"/>
        </w:rPr>
        <w:annotationRef/>
      </w:r>
      <w:r>
        <w:t xml:space="preserve">Explain. Water only flows down, so a river shouldn’t flow back into itself. Also, “flown” implies it is carried back manually. </w:t>
      </w:r>
    </w:p>
  </w:comment>
  <w:comment w:id="103" w:author="Borja Rojo" w:date="2016-04-04T18:39:00Z" w:initials="BR">
    <w:p w14:paraId="18C9C583" w14:textId="77777777" w:rsidR="00F57522" w:rsidRDefault="00F57522">
      <w:pPr>
        <w:pStyle w:val="CommentText"/>
      </w:pPr>
      <w:r>
        <w:rPr>
          <w:rStyle w:val="CommentReference"/>
        </w:rPr>
        <w:annotationRef/>
      </w:r>
      <w:r>
        <w:t>Expand. If there are more, talk about them. If you mean there are more disadvantages than advantages, state that specifically.</w:t>
      </w:r>
    </w:p>
  </w:comment>
  <w:comment w:id="104" w:author="Borja Rojo" w:date="2016-04-04T18:50:00Z" w:initials="BR">
    <w:p w14:paraId="0FAAE625" w14:textId="77777777" w:rsidR="000544CB" w:rsidRDefault="000544CB">
      <w:pPr>
        <w:pStyle w:val="CommentText"/>
      </w:pPr>
      <w:r>
        <w:rPr>
          <w:rStyle w:val="CommentReference"/>
        </w:rPr>
        <w:annotationRef/>
      </w:r>
      <w:r>
        <w:t>This paragraph really isn’t needed. All the information here is pretty much implied.</w:t>
      </w:r>
    </w:p>
  </w:comment>
  <w:comment w:id="137" w:author="Borja Rojo" w:date="2016-04-04T18:56:00Z" w:initials="BR">
    <w:p w14:paraId="2A4BCBB8" w14:textId="77777777" w:rsidR="000544CB" w:rsidRDefault="000544CB">
      <w:pPr>
        <w:pStyle w:val="CommentText"/>
      </w:pPr>
      <w:r>
        <w:rPr>
          <w:rStyle w:val="CommentReference"/>
        </w:rPr>
        <w:annotationRef/>
      </w:r>
      <w:r>
        <w:t>This is true, but is also not such a great concern. Supposedly, this won’t happen. It’s like saying “dams can break and cause a massive flood”</w:t>
      </w:r>
      <w:r w:rsidR="00891964">
        <w:t xml:space="preserve">, </w:t>
      </w:r>
      <w:r>
        <w:t>“a bridge can break and cause many people to die”</w:t>
      </w:r>
      <w:r w:rsidR="00891964">
        <w:t xml:space="preserve">, </w:t>
      </w:r>
      <w:r>
        <w:t>“</w:t>
      </w:r>
      <w:r w:rsidR="00891964">
        <w:t xml:space="preserve">nuclear </w:t>
      </w:r>
      <w:proofErr w:type="spellStart"/>
      <w:r w:rsidR="00891964">
        <w:t>powerplants</w:t>
      </w:r>
      <w:proofErr w:type="spellEnd"/>
      <w:r w:rsidR="00891964">
        <w:t xml:space="preserve"> can explode”</w:t>
      </w:r>
    </w:p>
  </w:comment>
  <w:comment w:id="151" w:author="Borja Rojo" w:date="2016-04-04T19:08:00Z" w:initials="BR">
    <w:p w14:paraId="38D3271D" w14:textId="77777777" w:rsidR="00E405F5" w:rsidRDefault="00E405F5">
      <w:pPr>
        <w:pStyle w:val="CommentText"/>
      </w:pPr>
      <w:r>
        <w:rPr>
          <w:rStyle w:val="CommentReference"/>
        </w:rPr>
        <w:annotationRef/>
      </w:r>
      <w:r>
        <w:t>Again, don’t’ refer to the paper itself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37D820" w15:done="0"/>
  <w15:commentEx w15:paraId="776AF3CD" w15:done="0"/>
  <w15:commentEx w15:paraId="5D17F7CE" w15:done="0"/>
  <w15:commentEx w15:paraId="7B8A8F3F" w15:done="0"/>
  <w15:commentEx w15:paraId="0DA655EE" w15:done="0"/>
  <w15:commentEx w15:paraId="413B509F" w15:done="0"/>
  <w15:commentEx w15:paraId="1B90B057" w15:done="0"/>
  <w15:commentEx w15:paraId="18C9C583" w15:done="0"/>
  <w15:commentEx w15:paraId="0FAAE625" w15:done="0"/>
  <w15:commentEx w15:paraId="2A4BCBB8" w15:done="0"/>
  <w15:commentEx w15:paraId="38D327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rja Rojo">
    <w15:presenceInfo w15:providerId="Windows Live" w15:userId="263c0db02224b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35"/>
    <w:rsid w:val="000544CB"/>
    <w:rsid w:val="00057A81"/>
    <w:rsid w:val="0021723B"/>
    <w:rsid w:val="002C2AAD"/>
    <w:rsid w:val="003E7B48"/>
    <w:rsid w:val="00891964"/>
    <w:rsid w:val="00CE5FB9"/>
    <w:rsid w:val="00E23B87"/>
    <w:rsid w:val="00E405F5"/>
    <w:rsid w:val="00F57522"/>
    <w:rsid w:val="00FD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B2EA"/>
  <w15:chartTrackingRefBased/>
  <w15:docId w15:val="{62679AE3-2FDA-4DA4-AF95-C4C84855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035"/>
    <w:rPr>
      <w:color w:val="0563C1" w:themeColor="hyperlink"/>
      <w:u w:val="single"/>
    </w:rPr>
  </w:style>
  <w:style w:type="character" w:styleId="CommentReference">
    <w:name w:val="annotation reference"/>
    <w:basedOn w:val="DefaultParagraphFont"/>
    <w:uiPriority w:val="99"/>
    <w:semiHidden/>
    <w:unhideWhenUsed/>
    <w:rsid w:val="002C2AAD"/>
    <w:rPr>
      <w:sz w:val="18"/>
      <w:szCs w:val="18"/>
    </w:rPr>
  </w:style>
  <w:style w:type="paragraph" w:styleId="CommentText">
    <w:name w:val="annotation text"/>
    <w:basedOn w:val="Normal"/>
    <w:link w:val="CommentTextChar"/>
    <w:uiPriority w:val="99"/>
    <w:semiHidden/>
    <w:unhideWhenUsed/>
    <w:rsid w:val="002C2AAD"/>
    <w:pPr>
      <w:spacing w:line="240" w:lineRule="auto"/>
    </w:pPr>
    <w:rPr>
      <w:sz w:val="24"/>
      <w:szCs w:val="24"/>
    </w:rPr>
  </w:style>
  <w:style w:type="character" w:customStyle="1" w:styleId="CommentTextChar">
    <w:name w:val="Comment Text Char"/>
    <w:basedOn w:val="DefaultParagraphFont"/>
    <w:link w:val="CommentText"/>
    <w:uiPriority w:val="99"/>
    <w:semiHidden/>
    <w:rsid w:val="002C2AAD"/>
    <w:rPr>
      <w:sz w:val="24"/>
      <w:szCs w:val="24"/>
    </w:rPr>
  </w:style>
  <w:style w:type="paragraph" w:styleId="CommentSubject">
    <w:name w:val="annotation subject"/>
    <w:basedOn w:val="CommentText"/>
    <w:next w:val="CommentText"/>
    <w:link w:val="CommentSubjectChar"/>
    <w:uiPriority w:val="99"/>
    <w:semiHidden/>
    <w:unhideWhenUsed/>
    <w:rsid w:val="002C2AAD"/>
    <w:rPr>
      <w:b/>
      <w:bCs/>
      <w:sz w:val="20"/>
      <w:szCs w:val="20"/>
    </w:rPr>
  </w:style>
  <w:style w:type="character" w:customStyle="1" w:styleId="CommentSubjectChar">
    <w:name w:val="Comment Subject Char"/>
    <w:basedOn w:val="CommentTextChar"/>
    <w:link w:val="CommentSubject"/>
    <w:uiPriority w:val="99"/>
    <w:semiHidden/>
    <w:rsid w:val="002C2AAD"/>
    <w:rPr>
      <w:b/>
      <w:bCs/>
      <w:sz w:val="20"/>
      <w:szCs w:val="20"/>
    </w:rPr>
  </w:style>
  <w:style w:type="paragraph" w:styleId="BalloonText">
    <w:name w:val="Balloon Text"/>
    <w:basedOn w:val="Normal"/>
    <w:link w:val="BalloonTextChar"/>
    <w:uiPriority w:val="99"/>
    <w:semiHidden/>
    <w:unhideWhenUsed/>
    <w:rsid w:val="002C2A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A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www.google.com/search?q=hydropower+turbine&amp;espv=2&amp;biw=929&amp;bih=931&amp;tbm=isch&amp;imgil=i4DVb4ug368L4M%253A%253BYuzqxxpvFj-FeM%253Bhttp%25253A%25252F%25252Fwater.usgs.gov%25252Fedu%25252Fhyhowworks.html&amp;source=iu&amp;pf=m&amp;fir=i4DVb4ug368L4M%253A%252CYuzqxxpvFj-FeM%252C_&amp;usg=__Ci51H8C-FA6XZMAsooq0GpAPjHs%3D&amp;ved=0ahUKEwiJooXN_unLAhXBSiYKHet7ADEQyjcILw&amp;ei=UJr8Vom6CMGVmQHr94GIAw" TargetMode="External"/><Relationship Id="rId21" Type="http://schemas.openxmlformats.org/officeDocument/2006/relationships/hyperlink" Target="https://books.google.com/books?id=kY1-ciIQd9UC&amp;pg=PA99&amp;lpg=PA99&amp;dq=pictorial+representation+of+wind+power+production&amp;source=bl&amp;ots=0ibXFT8RnO&amp;sig=Y2bsHJZwEZlql8mlFw7FoVJZ0Fg&amp;hl=en&amp;sa=X&amp;ved=0ahUKEwifnqS5gOrLAhUB4CYKHRIUB30Q6AEIPDAG" TargetMode="External"/><Relationship Id="rId22" Type="http://schemas.openxmlformats.org/officeDocument/2006/relationships/hyperlink" Target="http://www.renewablesfirst.co.uk/windpower/windpower-learning-centre/much-power-generate-wind-turbine/" TargetMode="External"/><Relationship Id="rId23" Type="http://schemas.openxmlformats.org/officeDocument/2006/relationships/hyperlink" Target="https://www.renewablesfirst.co.uk/windpower/windpower-learning-centre/how-much-does-a-farm-wind-turbine-small-wind-farm-turbine-cost/" TargetMode="External"/><Relationship Id="rId24" Type="http://schemas.openxmlformats.org/officeDocument/2006/relationships/hyperlink" Target="http://www.ianswer4u.com/2012/02/wind-energy-advantages-and.html" TargetMode="External"/><Relationship Id="rId25" Type="http://schemas.openxmlformats.org/officeDocument/2006/relationships/fontTable" Target="fontTable.xml"/><Relationship Id="rId26" Type="http://schemas.microsoft.com/office/2011/relationships/people" Target="peop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ater.usgs.gov/edu/hyhowworks.html" TargetMode="External"/><Relationship Id="rId14" Type="http://schemas.openxmlformats.org/officeDocument/2006/relationships/hyperlink" Target="http://www.renewablesfirst.co.uk/hydropower/hydropower-learning-centre/how-much-do-hydropower-systems-cost-to-build/" TargetMode="External"/><Relationship Id="rId15" Type="http://schemas.openxmlformats.org/officeDocument/2006/relationships/hyperlink" Target="http://www.irena.org/documentdownloads/publications/re_technologies_cost_analysis-hydropower.pdf" TargetMode="External"/><Relationship Id="rId16" Type="http://schemas.openxmlformats.org/officeDocument/2006/relationships/hyperlink" Target="http://www.envirothonpa.org/documents/19bHydropowerAdvantagesandDisadvantages.pdf" TargetMode="External"/><Relationship Id="rId17" Type="http://schemas.openxmlformats.org/officeDocument/2006/relationships/hyperlink" Target="http://www.nhlbi.nih.gov/health/health-topics/topics/hlw/system" TargetMode="External"/><Relationship Id="rId18" Type="http://schemas.openxmlformats.org/officeDocument/2006/relationships/hyperlink" Target="http://agriinfo.in/?page=topic&amp;superid=1&amp;topicid=404" TargetMode="External"/><Relationship Id="rId19" Type="http://schemas.openxmlformats.org/officeDocument/2006/relationships/hyperlink" Target="http://windeis.anl.gov/guide/basics/"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2174</Words>
  <Characters>12506</Characters>
  <Application>Microsoft Macintosh Word</Application>
  <DocSecurity>0</DocSecurity>
  <Lines>227</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Joaquinho, Xavier</dc:creator>
  <cp:keywords/>
  <dc:description/>
  <cp:lastModifiedBy>Borja Rojo</cp:lastModifiedBy>
  <cp:revision>2</cp:revision>
  <dcterms:created xsi:type="dcterms:W3CDTF">2016-04-04T23:13:00Z</dcterms:created>
  <dcterms:modified xsi:type="dcterms:W3CDTF">2016-04-04T23:13:00Z</dcterms:modified>
</cp:coreProperties>
</file>